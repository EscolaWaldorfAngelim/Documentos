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57724" w14:textId="4595FED5" w:rsidR="00A1082A" w:rsidRPr="000D77E3" w:rsidRDefault="000D77E3" w:rsidP="00EA79EE">
      <w:pPr>
        <w:jc w:val="right"/>
        <w:rPr>
          <w:rFonts w:cstheme="minorHAnsi"/>
          <w:rPrChange w:id="0" w:author="Patricia Mendonça" w:date="2023-04-13T20:06:00Z">
            <w:rPr/>
          </w:rPrChange>
        </w:rPr>
      </w:pPr>
      <w:ins w:id="1" w:author="Patricia Mendonça" w:date="2023-04-13T19:54:00Z">
        <w:r w:rsidRPr="000D77E3">
          <w:rPr>
            <w:rFonts w:cstheme="minorHAnsi"/>
          </w:rPr>
          <w:t>13</w:t>
        </w:r>
      </w:ins>
      <w:del w:id="2" w:author="Patricia Mendonça" w:date="2023-04-13T19:54:00Z">
        <w:r w:rsidR="00DD40BE" w:rsidRPr="000D77E3" w:rsidDel="000D77E3">
          <w:rPr>
            <w:rFonts w:cstheme="minorHAnsi"/>
            <w:rPrChange w:id="3" w:author="Patricia Mendonça" w:date="2023-04-13T20:06:00Z">
              <w:rPr/>
            </w:rPrChange>
          </w:rPr>
          <w:delText>06</w:delText>
        </w:r>
      </w:del>
      <w:r w:rsidR="00DD40BE" w:rsidRPr="000D77E3">
        <w:rPr>
          <w:rFonts w:cstheme="minorHAnsi"/>
          <w:rPrChange w:id="4" w:author="Patricia Mendonça" w:date="2023-04-13T20:06:00Z">
            <w:rPr/>
          </w:rPrChange>
        </w:rPr>
        <w:t xml:space="preserve"> de abril</w:t>
      </w:r>
      <w:r w:rsidR="00A1082A" w:rsidRPr="000D77E3">
        <w:rPr>
          <w:rFonts w:cstheme="minorHAnsi"/>
          <w:rPrChange w:id="5" w:author="Patricia Mendonça" w:date="2023-04-13T20:06:00Z">
            <w:rPr/>
          </w:rPrChange>
        </w:rPr>
        <w:t xml:space="preserve"> de 2023</w:t>
      </w:r>
      <w:r w:rsidR="00FD2C3E" w:rsidRPr="000D77E3">
        <w:rPr>
          <w:rFonts w:cstheme="minorHAnsi"/>
          <w:rPrChange w:id="6" w:author="Patricia Mendonça" w:date="2023-04-13T20:06:00Z">
            <w:rPr/>
          </w:rPrChange>
        </w:rPr>
        <w:t>.</w:t>
      </w:r>
    </w:p>
    <w:p w14:paraId="5DF1F437" w14:textId="77777777" w:rsidR="00A1082A" w:rsidRPr="000D77E3" w:rsidRDefault="00A1082A">
      <w:pPr>
        <w:rPr>
          <w:rFonts w:cstheme="minorHAnsi"/>
          <w:rPrChange w:id="7" w:author="Patricia Mendonça" w:date="2023-04-13T20:06:00Z">
            <w:rPr/>
          </w:rPrChange>
        </w:rPr>
      </w:pPr>
    </w:p>
    <w:p w14:paraId="5FF01813" w14:textId="5548EA2C" w:rsidR="00C00FBE" w:rsidRPr="000D77E3" w:rsidRDefault="00A1082A" w:rsidP="00565429">
      <w:pPr>
        <w:jc w:val="center"/>
        <w:rPr>
          <w:rFonts w:cstheme="minorHAnsi"/>
          <w:b/>
          <w:bCs/>
          <w:rPrChange w:id="8" w:author="Patricia Mendonça" w:date="2023-04-13T20:06:00Z">
            <w:rPr>
              <w:b/>
              <w:bCs/>
            </w:rPr>
          </w:rPrChange>
        </w:rPr>
      </w:pPr>
      <w:r w:rsidRPr="000D77E3">
        <w:rPr>
          <w:rFonts w:cstheme="minorHAnsi"/>
          <w:b/>
          <w:bCs/>
          <w:rPrChange w:id="9" w:author="Patricia Mendonça" w:date="2023-04-13T20:06:00Z">
            <w:rPr>
              <w:b/>
              <w:bCs/>
            </w:rPr>
          </w:rPrChange>
        </w:rPr>
        <w:t xml:space="preserve">Reunião da comissão de meio ambiente </w:t>
      </w:r>
    </w:p>
    <w:p w14:paraId="183BDF3B" w14:textId="41A940E9" w:rsidR="00DD40BE" w:rsidRPr="000D77E3" w:rsidRDefault="00DD40BE" w:rsidP="00565429">
      <w:pPr>
        <w:jc w:val="center"/>
        <w:rPr>
          <w:rFonts w:cstheme="minorHAnsi"/>
          <w:b/>
          <w:bCs/>
          <w:rPrChange w:id="10" w:author="Patricia Mendonça" w:date="2023-04-13T20:06:00Z">
            <w:rPr>
              <w:b/>
              <w:bCs/>
            </w:rPr>
          </w:rPrChange>
        </w:rPr>
      </w:pPr>
    </w:p>
    <w:p w14:paraId="52EA1BEB" w14:textId="77777777" w:rsidR="00860B83" w:rsidRPr="000D77E3" w:rsidRDefault="00860B83" w:rsidP="00521583">
      <w:pPr>
        <w:rPr>
          <w:rFonts w:cstheme="minorHAnsi"/>
          <w:b/>
          <w:bCs/>
          <w:rPrChange w:id="11" w:author="Patricia Mendonça" w:date="2023-04-13T20:06:00Z">
            <w:rPr>
              <w:b/>
              <w:bCs/>
            </w:rPr>
          </w:rPrChange>
        </w:rPr>
      </w:pPr>
    </w:p>
    <w:p w14:paraId="4234DD85" w14:textId="18AB74F5" w:rsidR="00DD40BE" w:rsidRPr="000D77E3" w:rsidRDefault="00860B83" w:rsidP="00860B83">
      <w:pPr>
        <w:rPr>
          <w:rFonts w:cstheme="minorHAnsi"/>
          <w:b/>
          <w:bCs/>
          <w:rPrChange w:id="12" w:author="Patricia Mendonça" w:date="2023-04-13T20:06:00Z">
            <w:rPr>
              <w:b/>
              <w:bCs/>
            </w:rPr>
          </w:rPrChange>
        </w:rPr>
      </w:pPr>
      <w:r w:rsidRPr="000D77E3">
        <w:rPr>
          <w:rFonts w:cstheme="minorHAnsi"/>
          <w:b/>
          <w:bCs/>
          <w:rPrChange w:id="13" w:author="Patricia Mendonça" w:date="2023-04-13T20:06:00Z">
            <w:rPr>
              <w:b/>
              <w:bCs/>
            </w:rPr>
          </w:rPrChange>
        </w:rPr>
        <w:t>Membros</w:t>
      </w:r>
      <w:r w:rsidR="00C01DB2" w:rsidRPr="000D77E3">
        <w:rPr>
          <w:rFonts w:cstheme="minorHAnsi"/>
          <w:b/>
          <w:bCs/>
          <w:rPrChange w:id="14" w:author="Patricia Mendonça" w:date="2023-04-13T20:06:00Z">
            <w:rPr>
              <w:b/>
              <w:bCs/>
            </w:rPr>
          </w:rPrChange>
        </w:rPr>
        <w:t xml:space="preserve"> presentes na reunião</w:t>
      </w:r>
    </w:p>
    <w:p w14:paraId="373028EE" w14:textId="7EC7AD32" w:rsidR="00860B83" w:rsidRPr="000D77E3" w:rsidDel="000D77E3" w:rsidRDefault="00860B83" w:rsidP="00860B83">
      <w:pPr>
        <w:rPr>
          <w:del w:id="15" w:author="Patricia Mendonça" w:date="2023-04-13T19:55:00Z"/>
          <w:rFonts w:cstheme="minorHAnsi"/>
          <w:rPrChange w:id="16" w:author="Patricia Mendonça" w:date="2023-04-13T20:06:00Z">
            <w:rPr>
              <w:del w:id="17" w:author="Patricia Mendonça" w:date="2023-04-13T19:55:00Z"/>
            </w:rPr>
          </w:rPrChange>
        </w:rPr>
      </w:pPr>
      <w:del w:id="18" w:author="Patricia Mendonça" w:date="2023-04-13T19:55:00Z">
        <w:r w:rsidRPr="000D77E3" w:rsidDel="000D77E3">
          <w:rPr>
            <w:rFonts w:cstheme="minorHAnsi"/>
            <w:rPrChange w:id="19" w:author="Patricia Mendonça" w:date="2023-04-13T20:06:00Z">
              <w:rPr/>
            </w:rPrChange>
          </w:rPr>
          <w:delText>Emílio</w:delText>
        </w:r>
      </w:del>
    </w:p>
    <w:p w14:paraId="3F44C591" w14:textId="77777777" w:rsidR="001444C4" w:rsidRPr="000D77E3" w:rsidRDefault="001444C4" w:rsidP="001444C4">
      <w:pPr>
        <w:rPr>
          <w:rFonts w:cstheme="minorHAnsi"/>
          <w:rPrChange w:id="20" w:author="Patricia Mendonça" w:date="2023-04-13T20:06:00Z">
            <w:rPr/>
          </w:rPrChange>
        </w:rPr>
      </w:pPr>
      <w:r w:rsidRPr="000D77E3">
        <w:rPr>
          <w:rFonts w:cstheme="minorHAnsi"/>
          <w:rPrChange w:id="21" w:author="Patricia Mendonça" w:date="2023-04-13T20:06:00Z">
            <w:rPr/>
          </w:rPrChange>
        </w:rPr>
        <w:t>Isabel</w:t>
      </w:r>
    </w:p>
    <w:p w14:paraId="6DBC8F4A" w14:textId="4D4C5A4A" w:rsidR="00860B83" w:rsidRPr="000D77E3" w:rsidRDefault="00860B83" w:rsidP="00860B83">
      <w:pPr>
        <w:rPr>
          <w:ins w:id="22" w:author="Patricia Mendonça" w:date="2023-04-13T19:55:00Z"/>
          <w:rFonts w:cstheme="minorHAnsi"/>
          <w:rPrChange w:id="23" w:author="Patricia Mendonça" w:date="2023-04-13T20:06:00Z">
            <w:rPr>
              <w:ins w:id="24" w:author="Patricia Mendonça" w:date="2023-04-13T19:55:00Z"/>
            </w:rPr>
          </w:rPrChange>
        </w:rPr>
      </w:pPr>
      <w:r w:rsidRPr="000D77E3">
        <w:rPr>
          <w:rFonts w:cstheme="minorHAnsi"/>
          <w:rPrChange w:id="25" w:author="Patricia Mendonça" w:date="2023-04-13T20:06:00Z">
            <w:rPr/>
          </w:rPrChange>
        </w:rPr>
        <w:t>Letícia</w:t>
      </w:r>
    </w:p>
    <w:p w14:paraId="05309DEE" w14:textId="631A3175" w:rsidR="000D77E3" w:rsidRPr="000D77E3" w:rsidRDefault="000D77E3" w:rsidP="00860B83">
      <w:pPr>
        <w:rPr>
          <w:rFonts w:cstheme="minorHAnsi"/>
          <w:rPrChange w:id="26" w:author="Patricia Mendonça" w:date="2023-04-13T20:06:00Z">
            <w:rPr/>
          </w:rPrChange>
        </w:rPr>
      </w:pPr>
      <w:ins w:id="27" w:author="Patricia Mendonça" w:date="2023-04-13T20:01:00Z">
        <w:r w:rsidRPr="000D77E3">
          <w:rPr>
            <w:rFonts w:cstheme="minorHAnsi"/>
            <w:rPrChange w:id="28" w:author="Patricia Mendonça" w:date="2023-04-13T20:06:00Z">
              <w:rPr/>
            </w:rPrChange>
          </w:rPr>
          <w:t xml:space="preserve">Professor </w:t>
        </w:r>
        <w:proofErr w:type="spellStart"/>
        <w:r w:rsidRPr="000D77E3">
          <w:rPr>
            <w:rFonts w:cstheme="minorHAnsi"/>
            <w:rPrChange w:id="29" w:author="Patricia Mendonça" w:date="2023-04-13T20:06:00Z">
              <w:rPr/>
            </w:rPrChange>
          </w:rPr>
          <w:t>Loris</w:t>
        </w:r>
      </w:ins>
      <w:proofErr w:type="spellEnd"/>
    </w:p>
    <w:p w14:paraId="3A9DAE76" w14:textId="04FE563A" w:rsidR="00DD40BE" w:rsidRPr="000D77E3" w:rsidRDefault="00860B83" w:rsidP="00C01DB2">
      <w:pPr>
        <w:rPr>
          <w:ins w:id="30" w:author="Patricia Mendonça" w:date="2023-04-13T20:06:00Z"/>
          <w:rFonts w:cstheme="minorHAnsi"/>
          <w:rPrChange w:id="31" w:author="Patricia Mendonça" w:date="2023-04-13T20:06:00Z">
            <w:rPr>
              <w:ins w:id="32" w:author="Patricia Mendonça" w:date="2023-04-13T20:06:00Z"/>
            </w:rPr>
          </w:rPrChange>
        </w:rPr>
      </w:pPr>
      <w:r w:rsidRPr="000D77E3">
        <w:rPr>
          <w:rFonts w:cstheme="minorHAnsi"/>
          <w:rPrChange w:id="33" w:author="Patricia Mendonça" w:date="2023-04-13T20:06:00Z">
            <w:rPr/>
          </w:rPrChange>
        </w:rPr>
        <w:t>Patrícia</w:t>
      </w:r>
    </w:p>
    <w:p w14:paraId="2C3E97D5" w14:textId="5433E2EF" w:rsidR="000D77E3" w:rsidRDefault="000D77E3" w:rsidP="00C01DB2">
      <w:pPr>
        <w:rPr>
          <w:ins w:id="34" w:author="Patricia Mendonça" w:date="2023-04-13T20:07:00Z"/>
          <w:rFonts w:cstheme="minorHAnsi"/>
        </w:rPr>
      </w:pPr>
    </w:p>
    <w:p w14:paraId="3A22626E" w14:textId="77777777" w:rsidR="000D77E3" w:rsidRPr="000D77E3" w:rsidDel="000D77E3" w:rsidRDefault="000D77E3" w:rsidP="00C01DB2">
      <w:pPr>
        <w:rPr>
          <w:del w:id="35" w:author="Patricia Mendonça" w:date="2023-04-13T20:07:00Z"/>
          <w:rFonts w:cstheme="minorHAnsi"/>
          <w:rPrChange w:id="36" w:author="Patricia Mendonça" w:date="2023-04-13T20:06:00Z">
            <w:rPr>
              <w:del w:id="37" w:author="Patricia Mendonça" w:date="2023-04-13T20:07:00Z"/>
            </w:rPr>
          </w:rPrChange>
        </w:rPr>
      </w:pPr>
    </w:p>
    <w:p w14:paraId="4824A056" w14:textId="4027CBA0" w:rsidR="00A1082A" w:rsidRPr="000D77E3" w:rsidRDefault="00A1082A">
      <w:pPr>
        <w:rPr>
          <w:rFonts w:cstheme="minorHAnsi"/>
          <w:rPrChange w:id="38" w:author="Patricia Mendonça" w:date="2023-04-13T20:06:00Z">
            <w:rPr/>
          </w:rPrChange>
        </w:rPr>
      </w:pPr>
    </w:p>
    <w:p w14:paraId="51BB7E6F" w14:textId="1C461151" w:rsidR="00A1082A" w:rsidRPr="000D77E3" w:rsidRDefault="00860B83">
      <w:pPr>
        <w:rPr>
          <w:rFonts w:cstheme="minorHAnsi"/>
          <w:rPrChange w:id="39" w:author="Patricia Mendonça" w:date="2023-04-13T20:06:00Z">
            <w:rPr/>
          </w:rPrChange>
        </w:rPr>
      </w:pPr>
      <w:r w:rsidRPr="000D77E3">
        <w:rPr>
          <w:rFonts w:cstheme="minorHAnsi"/>
          <w:rPrChange w:id="40" w:author="Patricia Mendonça" w:date="2023-04-13T20:06:00Z">
            <w:rPr/>
          </w:rPrChange>
        </w:rPr>
        <w:t>Pauta</w:t>
      </w:r>
    </w:p>
    <w:p w14:paraId="47132146" w14:textId="43F053E5" w:rsidR="00860B83" w:rsidRPr="000D77E3" w:rsidRDefault="00860B83">
      <w:pPr>
        <w:rPr>
          <w:rFonts w:cstheme="minorHAnsi"/>
          <w:rPrChange w:id="41" w:author="Patricia Mendonça" w:date="2023-04-13T20:06:00Z">
            <w:rPr/>
          </w:rPrChange>
        </w:rPr>
      </w:pPr>
    </w:p>
    <w:p w14:paraId="75CF4D62" w14:textId="0D1ED9C1" w:rsidR="00860B83" w:rsidRPr="000D77E3" w:rsidDel="000D77E3" w:rsidRDefault="00860B83" w:rsidP="00860B83">
      <w:pPr>
        <w:pStyle w:val="PargrafodaLista"/>
        <w:numPr>
          <w:ilvl w:val="0"/>
          <w:numId w:val="2"/>
        </w:numPr>
        <w:rPr>
          <w:del w:id="42" w:author="Patricia Mendonça" w:date="2023-04-13T20:01:00Z"/>
          <w:rFonts w:cstheme="minorHAnsi"/>
          <w:rPrChange w:id="43" w:author="Patricia Mendonça" w:date="2023-04-13T20:06:00Z">
            <w:rPr>
              <w:del w:id="44" w:author="Patricia Mendonça" w:date="2023-04-13T20:01:00Z"/>
            </w:rPr>
          </w:rPrChange>
        </w:rPr>
      </w:pPr>
      <w:del w:id="45" w:author="Patricia Mendonça" w:date="2023-04-13T20:01:00Z">
        <w:r w:rsidRPr="000D77E3" w:rsidDel="000D77E3">
          <w:rPr>
            <w:rFonts w:cstheme="minorHAnsi"/>
            <w:rPrChange w:id="46" w:author="Patricia Mendonça" w:date="2023-04-13T20:06:00Z">
              <w:rPr/>
            </w:rPrChange>
          </w:rPr>
          <w:delText>Galinhas</w:delText>
        </w:r>
        <w:r w:rsidR="00711D42" w:rsidRPr="000D77E3" w:rsidDel="000D77E3">
          <w:rPr>
            <w:rFonts w:cstheme="minorHAnsi"/>
            <w:rPrChange w:id="47" w:author="Patricia Mendonça" w:date="2023-04-13T20:06:00Z">
              <w:rPr/>
            </w:rPrChange>
          </w:rPr>
          <w:delText>/ galinheiro novo do Fundamental</w:delText>
        </w:r>
      </w:del>
    </w:p>
    <w:p w14:paraId="08F4A9A5" w14:textId="1F9D49CD" w:rsidR="00860B83" w:rsidRPr="000D77E3" w:rsidDel="000D77E3" w:rsidRDefault="00860B83" w:rsidP="00860B83">
      <w:pPr>
        <w:pStyle w:val="PargrafodaLista"/>
        <w:numPr>
          <w:ilvl w:val="0"/>
          <w:numId w:val="2"/>
        </w:numPr>
        <w:rPr>
          <w:del w:id="48" w:author="Patricia Mendonça" w:date="2023-04-13T20:01:00Z"/>
          <w:rFonts w:cstheme="minorHAnsi"/>
          <w:rPrChange w:id="49" w:author="Patricia Mendonça" w:date="2023-04-13T20:06:00Z">
            <w:rPr>
              <w:del w:id="50" w:author="Patricia Mendonça" w:date="2023-04-13T20:01:00Z"/>
            </w:rPr>
          </w:rPrChange>
        </w:rPr>
      </w:pPr>
      <w:del w:id="51" w:author="Patricia Mendonça" w:date="2023-04-13T20:01:00Z">
        <w:r w:rsidRPr="000D77E3" w:rsidDel="000D77E3">
          <w:rPr>
            <w:rFonts w:cstheme="minorHAnsi"/>
            <w:rPrChange w:id="52" w:author="Patricia Mendonça" w:date="2023-04-13T20:06:00Z">
              <w:rPr/>
            </w:rPrChange>
          </w:rPr>
          <w:delText>Tratamento e destino dos bambus</w:delText>
        </w:r>
      </w:del>
    </w:p>
    <w:p w14:paraId="24DEAEE4" w14:textId="5436AC35" w:rsidR="00711D42" w:rsidRPr="000D77E3" w:rsidDel="000D77E3" w:rsidRDefault="00711D42" w:rsidP="00711D42">
      <w:pPr>
        <w:pStyle w:val="PargrafodaLista"/>
        <w:numPr>
          <w:ilvl w:val="0"/>
          <w:numId w:val="2"/>
        </w:numPr>
        <w:rPr>
          <w:del w:id="53" w:author="Patricia Mendonça" w:date="2023-04-13T20:01:00Z"/>
          <w:rFonts w:cstheme="minorHAnsi"/>
          <w:rPrChange w:id="54" w:author="Patricia Mendonça" w:date="2023-04-13T20:06:00Z">
            <w:rPr>
              <w:del w:id="55" w:author="Patricia Mendonça" w:date="2023-04-13T20:01:00Z"/>
            </w:rPr>
          </w:rPrChange>
        </w:rPr>
      </w:pPr>
      <w:del w:id="56" w:author="Patricia Mendonça" w:date="2023-04-13T20:01:00Z">
        <w:r w:rsidRPr="000D77E3" w:rsidDel="000D77E3">
          <w:rPr>
            <w:rFonts w:cstheme="minorHAnsi"/>
            <w:rPrChange w:id="57" w:author="Patricia Mendonça" w:date="2023-04-13T20:06:00Z">
              <w:rPr/>
            </w:rPrChange>
          </w:rPr>
          <w:delText>Impactos para a comissão de meio ambiente</w:delText>
        </w:r>
      </w:del>
    </w:p>
    <w:p w14:paraId="50D095F3" w14:textId="58D427F1" w:rsidR="00860B83" w:rsidRPr="000D77E3" w:rsidDel="000D77E3" w:rsidRDefault="00860B83" w:rsidP="00860B83">
      <w:pPr>
        <w:pStyle w:val="PargrafodaLista"/>
        <w:numPr>
          <w:ilvl w:val="0"/>
          <w:numId w:val="2"/>
        </w:numPr>
        <w:rPr>
          <w:del w:id="58" w:author="Patricia Mendonça" w:date="2023-04-13T20:01:00Z"/>
          <w:rFonts w:cstheme="minorHAnsi"/>
          <w:rPrChange w:id="59" w:author="Patricia Mendonça" w:date="2023-04-13T20:06:00Z">
            <w:rPr>
              <w:del w:id="60" w:author="Patricia Mendonça" w:date="2023-04-13T20:01:00Z"/>
            </w:rPr>
          </w:rPrChange>
        </w:rPr>
      </w:pPr>
      <w:del w:id="61" w:author="Patricia Mendonça" w:date="2023-04-13T20:01:00Z">
        <w:r w:rsidRPr="000D77E3" w:rsidDel="000D77E3">
          <w:rPr>
            <w:rFonts w:cstheme="minorHAnsi"/>
            <w:rPrChange w:id="62" w:author="Patricia Mendonça" w:date="2023-04-13T20:06:00Z">
              <w:rPr/>
            </w:rPrChange>
          </w:rPr>
          <w:delText>Programa Lixo Zero nas salas</w:delText>
        </w:r>
      </w:del>
    </w:p>
    <w:p w14:paraId="3B49B2FC" w14:textId="41B3947E" w:rsidR="00860B83" w:rsidRPr="000D77E3" w:rsidDel="000D77E3" w:rsidRDefault="00860B83" w:rsidP="00860B83">
      <w:pPr>
        <w:pStyle w:val="PargrafodaLista"/>
        <w:numPr>
          <w:ilvl w:val="0"/>
          <w:numId w:val="2"/>
        </w:numPr>
        <w:rPr>
          <w:del w:id="63" w:author="Patricia Mendonça" w:date="2023-04-13T20:01:00Z"/>
          <w:rFonts w:cstheme="minorHAnsi"/>
          <w:rPrChange w:id="64" w:author="Patricia Mendonça" w:date="2023-04-13T20:06:00Z">
            <w:rPr>
              <w:del w:id="65" w:author="Patricia Mendonça" w:date="2023-04-13T20:01:00Z"/>
            </w:rPr>
          </w:rPrChange>
        </w:rPr>
      </w:pPr>
      <w:del w:id="66" w:author="Patricia Mendonça" w:date="2023-04-13T20:01:00Z">
        <w:r w:rsidRPr="000D77E3" w:rsidDel="000D77E3">
          <w:rPr>
            <w:rFonts w:cstheme="minorHAnsi"/>
            <w:rPrChange w:id="67" w:author="Patricia Mendonça" w:date="2023-04-13T20:06:00Z">
              <w:rPr/>
            </w:rPrChange>
          </w:rPr>
          <w:delText>L</w:delText>
        </w:r>
        <w:r w:rsidR="00521583" w:rsidRPr="000D77E3" w:rsidDel="000D77E3">
          <w:rPr>
            <w:rFonts w:cstheme="minorHAnsi"/>
            <w:rPrChange w:id="68" w:author="Patricia Mendonça" w:date="2023-04-13T20:06:00Z">
              <w:rPr/>
            </w:rPrChange>
          </w:rPr>
          <w:delText>â</w:delText>
        </w:r>
        <w:r w:rsidRPr="000D77E3" w:rsidDel="000D77E3">
          <w:rPr>
            <w:rFonts w:cstheme="minorHAnsi"/>
            <w:rPrChange w:id="69" w:author="Patricia Mendonça" w:date="2023-04-13T20:06:00Z">
              <w:rPr/>
            </w:rPrChange>
          </w:rPr>
          <w:delText>mpadas e esponjas</w:delText>
        </w:r>
      </w:del>
    </w:p>
    <w:p w14:paraId="0E472ABC" w14:textId="43376A1E" w:rsidR="008300D5" w:rsidRPr="000D77E3" w:rsidDel="000D77E3" w:rsidRDefault="008300D5" w:rsidP="00860B83">
      <w:pPr>
        <w:pStyle w:val="PargrafodaLista"/>
        <w:numPr>
          <w:ilvl w:val="0"/>
          <w:numId w:val="2"/>
        </w:numPr>
        <w:rPr>
          <w:del w:id="70" w:author="Patricia Mendonça" w:date="2023-04-13T20:01:00Z"/>
          <w:rFonts w:cstheme="minorHAnsi"/>
          <w:rPrChange w:id="71" w:author="Patricia Mendonça" w:date="2023-04-13T20:06:00Z">
            <w:rPr>
              <w:del w:id="72" w:author="Patricia Mendonça" w:date="2023-04-13T20:01:00Z"/>
            </w:rPr>
          </w:rPrChange>
        </w:rPr>
      </w:pPr>
      <w:del w:id="73" w:author="Patricia Mendonça" w:date="2023-04-13T20:01:00Z">
        <w:r w:rsidRPr="000D77E3" w:rsidDel="000D77E3">
          <w:rPr>
            <w:rFonts w:cstheme="minorHAnsi"/>
            <w:rPrChange w:id="74" w:author="Patricia Mendonça" w:date="2023-04-13T20:06:00Z">
              <w:rPr/>
            </w:rPrChange>
          </w:rPr>
          <w:delText>Galinhas do Jardim</w:delText>
        </w:r>
      </w:del>
    </w:p>
    <w:p w14:paraId="4E4006DE" w14:textId="4B77FD3E" w:rsidR="008300D5" w:rsidRPr="000D77E3" w:rsidDel="000D77E3" w:rsidRDefault="008300D5" w:rsidP="00860B83">
      <w:pPr>
        <w:pStyle w:val="PargrafodaLista"/>
        <w:numPr>
          <w:ilvl w:val="0"/>
          <w:numId w:val="2"/>
        </w:numPr>
        <w:rPr>
          <w:del w:id="75" w:author="Patricia Mendonça" w:date="2023-04-13T20:01:00Z"/>
          <w:rFonts w:cstheme="minorHAnsi"/>
          <w:rPrChange w:id="76" w:author="Patricia Mendonça" w:date="2023-04-13T20:06:00Z">
            <w:rPr>
              <w:del w:id="77" w:author="Patricia Mendonça" w:date="2023-04-13T20:01:00Z"/>
            </w:rPr>
          </w:rPrChange>
        </w:rPr>
      </w:pPr>
      <w:del w:id="78" w:author="Patricia Mendonça" w:date="2023-04-13T20:01:00Z">
        <w:r w:rsidRPr="000D77E3" w:rsidDel="000D77E3">
          <w:rPr>
            <w:rFonts w:cstheme="minorHAnsi"/>
            <w:rPrChange w:id="79" w:author="Patricia Mendonça" w:date="2023-04-13T20:06:00Z">
              <w:rPr/>
            </w:rPrChange>
          </w:rPr>
          <w:delText>Interface com outras comissões</w:delText>
        </w:r>
      </w:del>
    </w:p>
    <w:p w14:paraId="7FD8FBFB" w14:textId="490CA40D" w:rsidR="003D6796" w:rsidRPr="000D77E3" w:rsidRDefault="003D6796" w:rsidP="003D6796">
      <w:pPr>
        <w:pStyle w:val="PargrafodaLista"/>
        <w:numPr>
          <w:ilvl w:val="0"/>
          <w:numId w:val="2"/>
        </w:numPr>
        <w:rPr>
          <w:rFonts w:cstheme="minorHAnsi"/>
          <w:rPrChange w:id="80" w:author="Patricia Mendonça" w:date="2023-04-13T20:06:00Z">
            <w:rPr/>
          </w:rPrChange>
        </w:rPr>
      </w:pPr>
      <w:r w:rsidRPr="000D77E3">
        <w:rPr>
          <w:rFonts w:cstheme="minorHAnsi"/>
          <w:rPrChange w:id="81" w:author="Patricia Mendonça" w:date="2023-04-13T20:06:00Z">
            <w:rPr/>
          </w:rPrChange>
        </w:rPr>
        <w:t>Janelas abertas</w:t>
      </w:r>
      <w:ins w:id="82" w:author="Patricia Mendonça" w:date="2023-04-13T20:02:00Z">
        <w:r w:rsidR="000D77E3" w:rsidRPr="000D77E3">
          <w:rPr>
            <w:rFonts w:cstheme="minorHAnsi"/>
            <w:rPrChange w:id="83" w:author="Patricia Mendonça" w:date="2023-04-13T20:06:00Z">
              <w:rPr/>
            </w:rPrChange>
          </w:rPr>
          <w:t xml:space="preserve"> – 15/04/23</w:t>
        </w:r>
      </w:ins>
    </w:p>
    <w:p w14:paraId="1BE690AA" w14:textId="7D13F5D3" w:rsidR="00860B83" w:rsidRPr="000D77E3" w:rsidDel="000D77E3" w:rsidRDefault="00860B83" w:rsidP="00860B83">
      <w:pPr>
        <w:pStyle w:val="PargrafodaLista"/>
        <w:numPr>
          <w:ilvl w:val="0"/>
          <w:numId w:val="2"/>
        </w:numPr>
        <w:rPr>
          <w:del w:id="84" w:author="Patricia Mendonça" w:date="2023-04-13T20:01:00Z"/>
          <w:rFonts w:cstheme="minorHAnsi"/>
          <w:rPrChange w:id="85" w:author="Patricia Mendonça" w:date="2023-04-13T20:06:00Z">
            <w:rPr>
              <w:del w:id="86" w:author="Patricia Mendonça" w:date="2023-04-13T20:01:00Z"/>
            </w:rPr>
          </w:rPrChange>
        </w:rPr>
      </w:pPr>
      <w:del w:id="87" w:author="Patricia Mendonça" w:date="2023-04-13T20:01:00Z">
        <w:r w:rsidRPr="000D77E3" w:rsidDel="000D77E3">
          <w:rPr>
            <w:rFonts w:cstheme="minorHAnsi"/>
            <w:rPrChange w:id="88" w:author="Patricia Mendonça" w:date="2023-04-13T20:06:00Z">
              <w:rPr/>
            </w:rPrChange>
          </w:rPr>
          <w:delText>Pr</w:delText>
        </w:r>
        <w:r w:rsidR="00521583" w:rsidRPr="000D77E3" w:rsidDel="000D77E3">
          <w:rPr>
            <w:rFonts w:cstheme="minorHAnsi"/>
            <w:rPrChange w:id="89" w:author="Patricia Mendonça" w:date="2023-04-13T20:06:00Z">
              <w:rPr/>
            </w:rPrChange>
          </w:rPr>
          <w:delText>ó</w:delText>
        </w:r>
        <w:r w:rsidRPr="000D77E3" w:rsidDel="000D77E3">
          <w:rPr>
            <w:rFonts w:cstheme="minorHAnsi"/>
            <w:rPrChange w:id="90" w:author="Patricia Mendonça" w:date="2023-04-13T20:06:00Z">
              <w:rPr/>
            </w:rPrChange>
          </w:rPr>
          <w:delText>ximos passos da comissão de meio ambiente</w:delText>
        </w:r>
      </w:del>
    </w:p>
    <w:p w14:paraId="251EF7CD" w14:textId="77777777" w:rsidR="00860B83" w:rsidRPr="000D77E3" w:rsidRDefault="00860B83" w:rsidP="00860B83">
      <w:pPr>
        <w:pStyle w:val="PargrafodaLista"/>
        <w:rPr>
          <w:rFonts w:cstheme="minorHAnsi"/>
          <w:rPrChange w:id="91" w:author="Patricia Mendonça" w:date="2023-04-13T20:06:00Z">
            <w:rPr/>
          </w:rPrChange>
        </w:rPr>
      </w:pPr>
    </w:p>
    <w:p w14:paraId="74565145" w14:textId="39D1D370" w:rsidR="00A1082A" w:rsidRPr="000D77E3" w:rsidRDefault="00860B83">
      <w:pPr>
        <w:rPr>
          <w:rFonts w:cstheme="minorHAnsi"/>
          <w:rPrChange w:id="92" w:author="Patricia Mendonça" w:date="2023-04-13T20:06:00Z">
            <w:rPr/>
          </w:rPrChange>
        </w:rPr>
      </w:pPr>
      <w:r w:rsidRPr="000D77E3">
        <w:rPr>
          <w:rFonts w:cstheme="minorHAnsi"/>
          <w:rPrChange w:id="93" w:author="Patricia Mendonça" w:date="2023-04-13T20:06:00Z">
            <w:rPr/>
          </w:rPrChange>
        </w:rPr>
        <w:t>Desenvolvimento da reunião</w:t>
      </w:r>
    </w:p>
    <w:p w14:paraId="29F1348A" w14:textId="77777777" w:rsidR="00860B83" w:rsidRPr="000D77E3" w:rsidRDefault="00860B83">
      <w:pPr>
        <w:rPr>
          <w:rFonts w:cstheme="minorHAnsi"/>
          <w:rPrChange w:id="94" w:author="Patricia Mendonça" w:date="2023-04-13T20:06:00Z">
            <w:rPr/>
          </w:rPrChange>
        </w:rPr>
      </w:pPr>
    </w:p>
    <w:p w14:paraId="3B8103EA" w14:textId="10EFD1F1" w:rsidR="00A1082A" w:rsidRPr="000D77E3" w:rsidDel="000D77E3" w:rsidRDefault="00A1082A" w:rsidP="00A1082A">
      <w:pPr>
        <w:pStyle w:val="PargrafodaLista"/>
        <w:numPr>
          <w:ilvl w:val="0"/>
          <w:numId w:val="1"/>
        </w:numPr>
        <w:rPr>
          <w:del w:id="95" w:author="Patricia Mendonça" w:date="2023-04-13T20:02:00Z"/>
          <w:rFonts w:cstheme="minorHAnsi"/>
          <w:rPrChange w:id="96" w:author="Patricia Mendonça" w:date="2023-04-13T20:06:00Z">
            <w:rPr>
              <w:del w:id="97" w:author="Patricia Mendonça" w:date="2023-04-13T20:02:00Z"/>
            </w:rPr>
          </w:rPrChange>
        </w:rPr>
      </w:pPr>
      <w:del w:id="98" w:author="Patricia Mendonça" w:date="2023-04-13T20:02:00Z">
        <w:r w:rsidRPr="000D77E3" w:rsidDel="000D77E3">
          <w:rPr>
            <w:rFonts w:cstheme="minorHAnsi"/>
            <w:rPrChange w:id="99" w:author="Patricia Mendonça" w:date="2023-04-13T20:06:00Z">
              <w:rPr/>
            </w:rPrChange>
          </w:rPr>
          <w:delText>Galinha</w:delText>
        </w:r>
        <w:r w:rsidR="00711D42" w:rsidRPr="000D77E3" w:rsidDel="000D77E3">
          <w:rPr>
            <w:rFonts w:cstheme="minorHAnsi"/>
            <w:rPrChange w:id="100" w:author="Patricia Mendonça" w:date="2023-04-13T20:06:00Z">
              <w:rPr/>
            </w:rPrChange>
          </w:rPr>
          <w:delText xml:space="preserve"> / galinheiro novo do Fundamental</w:delText>
        </w:r>
      </w:del>
    </w:p>
    <w:p w14:paraId="457B6A75" w14:textId="5B55D015" w:rsidR="00023458" w:rsidRPr="000D77E3" w:rsidDel="000D77E3" w:rsidRDefault="00023458" w:rsidP="00023458">
      <w:pPr>
        <w:pStyle w:val="PargrafodaLista"/>
        <w:rPr>
          <w:del w:id="101" w:author="Patricia Mendonça" w:date="2023-04-13T20:02:00Z"/>
          <w:rFonts w:cstheme="minorHAnsi"/>
          <w:rPrChange w:id="102" w:author="Patricia Mendonça" w:date="2023-04-13T20:06:00Z">
            <w:rPr>
              <w:del w:id="103" w:author="Patricia Mendonça" w:date="2023-04-13T20:02:00Z"/>
            </w:rPr>
          </w:rPrChange>
        </w:rPr>
      </w:pPr>
    </w:p>
    <w:p w14:paraId="20F87D21" w14:textId="0CD87853" w:rsidR="00FD1623" w:rsidRPr="000D77E3" w:rsidDel="000D77E3" w:rsidRDefault="00FD1623" w:rsidP="00023458">
      <w:pPr>
        <w:pStyle w:val="PargrafodaLista"/>
        <w:rPr>
          <w:del w:id="104" w:author="Patricia Mendonça" w:date="2023-04-13T20:02:00Z"/>
          <w:rFonts w:cstheme="minorHAnsi"/>
          <w:rPrChange w:id="105" w:author="Patricia Mendonça" w:date="2023-04-13T20:06:00Z">
            <w:rPr>
              <w:del w:id="106" w:author="Patricia Mendonça" w:date="2023-04-13T20:02:00Z"/>
            </w:rPr>
          </w:rPrChange>
        </w:rPr>
      </w:pPr>
      <w:del w:id="107" w:author="Patricia Mendonça" w:date="2023-04-13T20:02:00Z">
        <w:r w:rsidRPr="000D77E3" w:rsidDel="000D77E3">
          <w:rPr>
            <w:rFonts w:cstheme="minorHAnsi"/>
            <w:rPrChange w:id="108" w:author="Patricia Mendonça" w:date="2023-04-13T20:06:00Z">
              <w:rPr/>
            </w:rPrChange>
          </w:rPr>
          <w:delText xml:space="preserve">Reunião foi iniciada com o </w:delText>
        </w:r>
        <w:r w:rsidR="00224D49" w:rsidRPr="000D77E3" w:rsidDel="000D77E3">
          <w:rPr>
            <w:rFonts w:cstheme="minorHAnsi"/>
            <w:rPrChange w:id="109" w:author="Patricia Mendonça" w:date="2023-04-13T20:06:00Z">
              <w:rPr/>
            </w:rPrChange>
          </w:rPr>
          <w:delText>levanta</w:delText>
        </w:r>
        <w:r w:rsidRPr="000D77E3" w:rsidDel="000D77E3">
          <w:rPr>
            <w:rFonts w:cstheme="minorHAnsi"/>
            <w:rPrChange w:id="110" w:author="Patricia Mendonça" w:date="2023-04-13T20:06:00Z">
              <w:rPr/>
            </w:rPrChange>
          </w:rPr>
          <w:delText>mento</w:delText>
        </w:r>
        <w:r w:rsidR="00224D49" w:rsidRPr="000D77E3" w:rsidDel="000D77E3">
          <w:rPr>
            <w:rFonts w:cstheme="minorHAnsi"/>
            <w:rPrChange w:id="111" w:author="Patricia Mendonça" w:date="2023-04-13T20:06:00Z">
              <w:rPr/>
            </w:rPrChange>
          </w:rPr>
          <w:delText xml:space="preserve"> </w:delText>
        </w:r>
        <w:r w:rsidRPr="000D77E3" w:rsidDel="000D77E3">
          <w:rPr>
            <w:rFonts w:cstheme="minorHAnsi"/>
            <w:rPrChange w:id="112" w:author="Patricia Mendonça" w:date="2023-04-13T20:06:00Z">
              <w:rPr/>
            </w:rPrChange>
          </w:rPr>
          <w:delText>d</w:delText>
        </w:r>
        <w:r w:rsidR="00224D49" w:rsidRPr="000D77E3" w:rsidDel="000D77E3">
          <w:rPr>
            <w:rFonts w:cstheme="minorHAnsi"/>
            <w:rPrChange w:id="113" w:author="Patricia Mendonça" w:date="2023-04-13T20:06:00Z">
              <w:rPr/>
            </w:rPrChange>
          </w:rPr>
          <w:delText>a quantidade de aves atua</w:delText>
        </w:r>
        <w:r w:rsidRPr="000D77E3" w:rsidDel="000D77E3">
          <w:rPr>
            <w:rFonts w:cstheme="minorHAnsi"/>
            <w:rPrChange w:id="114" w:author="Patricia Mendonça" w:date="2023-04-13T20:06:00Z">
              <w:rPr/>
            </w:rPrChange>
          </w:rPr>
          <w:delText>l</w:delText>
        </w:r>
        <w:r w:rsidR="00224D49" w:rsidRPr="000D77E3" w:rsidDel="000D77E3">
          <w:rPr>
            <w:rFonts w:cstheme="minorHAnsi"/>
            <w:rPrChange w:id="115" w:author="Patricia Mendonça" w:date="2023-04-13T20:06:00Z">
              <w:rPr/>
            </w:rPrChange>
          </w:rPr>
          <w:delText>:</w:delText>
        </w:r>
      </w:del>
    </w:p>
    <w:p w14:paraId="3AD92E2A" w14:textId="596AD040" w:rsidR="00FD1623" w:rsidRPr="000D77E3" w:rsidDel="000D77E3" w:rsidRDefault="00521583" w:rsidP="00FD1623">
      <w:pPr>
        <w:pStyle w:val="PargrafodaLista"/>
        <w:numPr>
          <w:ilvl w:val="0"/>
          <w:numId w:val="4"/>
        </w:numPr>
        <w:rPr>
          <w:del w:id="116" w:author="Patricia Mendonça" w:date="2023-04-13T20:02:00Z"/>
          <w:rFonts w:cstheme="minorHAnsi"/>
          <w:rPrChange w:id="117" w:author="Patricia Mendonça" w:date="2023-04-13T20:06:00Z">
            <w:rPr>
              <w:del w:id="118" w:author="Patricia Mendonça" w:date="2023-04-13T20:02:00Z"/>
            </w:rPr>
          </w:rPrChange>
        </w:rPr>
      </w:pPr>
      <w:del w:id="119" w:author="Patricia Mendonça" w:date="2023-04-13T20:02:00Z">
        <w:r w:rsidRPr="000D77E3" w:rsidDel="000D77E3">
          <w:rPr>
            <w:rFonts w:cstheme="minorHAnsi"/>
            <w:rPrChange w:id="120" w:author="Patricia Mendonça" w:date="2023-04-13T20:06:00Z">
              <w:rPr/>
            </w:rPrChange>
          </w:rPr>
          <w:delText>há 4 galinhas e 1 galo no Fundamental</w:delText>
        </w:r>
        <w:r w:rsidR="00FD1623" w:rsidRPr="000D77E3" w:rsidDel="000D77E3">
          <w:rPr>
            <w:rFonts w:cstheme="minorHAnsi"/>
            <w:rPrChange w:id="121" w:author="Patricia Mendonça" w:date="2023-04-13T20:06:00Z">
              <w:rPr/>
            </w:rPrChange>
          </w:rPr>
          <w:delText>;</w:delText>
        </w:r>
      </w:del>
    </w:p>
    <w:p w14:paraId="64486D84" w14:textId="432346CF" w:rsidR="00FD1623" w:rsidRPr="000D77E3" w:rsidDel="000D77E3" w:rsidRDefault="00FD1623" w:rsidP="00FD1623">
      <w:pPr>
        <w:pStyle w:val="PargrafodaLista"/>
        <w:numPr>
          <w:ilvl w:val="0"/>
          <w:numId w:val="4"/>
        </w:numPr>
        <w:rPr>
          <w:del w:id="122" w:author="Patricia Mendonça" w:date="2023-04-13T20:02:00Z"/>
          <w:rFonts w:cstheme="minorHAnsi"/>
          <w:rPrChange w:id="123" w:author="Patricia Mendonça" w:date="2023-04-13T20:06:00Z">
            <w:rPr>
              <w:del w:id="124" w:author="Patricia Mendonça" w:date="2023-04-13T20:02:00Z"/>
            </w:rPr>
          </w:rPrChange>
        </w:rPr>
      </w:pPr>
      <w:del w:id="125" w:author="Patricia Mendonça" w:date="2023-04-13T20:02:00Z">
        <w:r w:rsidRPr="000D77E3" w:rsidDel="000D77E3">
          <w:rPr>
            <w:rFonts w:cstheme="minorHAnsi"/>
            <w:rPrChange w:id="126" w:author="Patricia Mendonça" w:date="2023-04-13T20:06:00Z">
              <w:rPr/>
            </w:rPrChange>
          </w:rPr>
          <w:delText xml:space="preserve">há </w:delText>
        </w:r>
        <w:r w:rsidR="00521583" w:rsidRPr="000D77E3" w:rsidDel="000D77E3">
          <w:rPr>
            <w:rFonts w:cstheme="minorHAnsi"/>
            <w:rPrChange w:id="127" w:author="Patricia Mendonça" w:date="2023-04-13T20:06:00Z">
              <w:rPr/>
            </w:rPrChange>
          </w:rPr>
          <w:delText>2 galos e 1 galinha</w:delText>
        </w:r>
        <w:r w:rsidRPr="000D77E3" w:rsidDel="000D77E3">
          <w:rPr>
            <w:rFonts w:cstheme="minorHAnsi"/>
            <w:rPrChange w:id="128" w:author="Patricia Mendonça" w:date="2023-04-13T20:06:00Z">
              <w:rPr/>
            </w:rPrChange>
          </w:rPr>
          <w:delText xml:space="preserve"> no Jardim</w:delText>
        </w:r>
        <w:r w:rsidR="00521583" w:rsidRPr="000D77E3" w:rsidDel="000D77E3">
          <w:rPr>
            <w:rFonts w:cstheme="minorHAnsi"/>
            <w:rPrChange w:id="129" w:author="Patricia Mendonça" w:date="2023-04-13T20:06:00Z">
              <w:rPr/>
            </w:rPrChange>
          </w:rPr>
          <w:delText>.</w:delText>
        </w:r>
      </w:del>
    </w:p>
    <w:p w14:paraId="7E488C1A" w14:textId="10B4DF72" w:rsidR="00FD1623" w:rsidRPr="000D77E3" w:rsidDel="000D77E3" w:rsidRDefault="00C01DB2" w:rsidP="00FD1623">
      <w:pPr>
        <w:pStyle w:val="PargrafodaLista"/>
        <w:rPr>
          <w:del w:id="130" w:author="Patricia Mendonça" w:date="2023-04-13T20:02:00Z"/>
          <w:rFonts w:cstheme="minorHAnsi"/>
          <w:rPrChange w:id="131" w:author="Patricia Mendonça" w:date="2023-04-13T20:06:00Z">
            <w:rPr>
              <w:del w:id="132" w:author="Patricia Mendonça" w:date="2023-04-13T20:02:00Z"/>
            </w:rPr>
          </w:rPrChange>
        </w:rPr>
      </w:pPr>
      <w:del w:id="133" w:author="Patricia Mendonça" w:date="2023-04-13T20:02:00Z">
        <w:r w:rsidRPr="000D77E3" w:rsidDel="000D77E3">
          <w:rPr>
            <w:rFonts w:cstheme="minorHAnsi"/>
            <w:rPrChange w:id="134" w:author="Patricia Mendonça" w:date="2023-04-13T20:06:00Z">
              <w:rPr/>
            </w:rPrChange>
          </w:rPr>
          <w:delText xml:space="preserve">Foi mencionado que durante os 30 dias que a galinha Catarina </w:delText>
        </w:r>
        <w:r w:rsidR="001D5D2E" w:rsidRPr="000D77E3" w:rsidDel="000D77E3">
          <w:rPr>
            <w:rFonts w:cstheme="minorHAnsi"/>
            <w:rPrChange w:id="135" w:author="Patricia Mendonça" w:date="2023-04-13T20:06:00Z">
              <w:rPr/>
            </w:rPrChange>
          </w:rPr>
          <w:delText>estava</w:delText>
        </w:r>
        <w:r w:rsidRPr="000D77E3" w:rsidDel="000D77E3">
          <w:rPr>
            <w:rFonts w:cstheme="minorHAnsi"/>
            <w:rPrChange w:id="136" w:author="Patricia Mendonça" w:date="2023-04-13T20:06:00Z">
              <w:rPr/>
            </w:rPrChange>
          </w:rPr>
          <w:delText xml:space="preserve"> em isolamento por causa da fratura na coxa, os 2 galos e a galinha Filomena ficaram em harmonia no Jardim. Por isso </w:delText>
        </w:r>
        <w:r w:rsidR="00FD1623" w:rsidRPr="000D77E3" w:rsidDel="000D77E3">
          <w:rPr>
            <w:rFonts w:cstheme="minorHAnsi"/>
            <w:rPrChange w:id="137" w:author="Patricia Mendonça" w:date="2023-04-13T20:06:00Z">
              <w:rPr/>
            </w:rPrChange>
          </w:rPr>
          <w:delText>está</w:delText>
        </w:r>
        <w:r w:rsidRPr="000D77E3" w:rsidDel="000D77E3">
          <w:rPr>
            <w:rFonts w:cstheme="minorHAnsi"/>
            <w:rPrChange w:id="138" w:author="Patricia Mendonça" w:date="2023-04-13T20:06:00Z">
              <w:rPr/>
            </w:rPrChange>
          </w:rPr>
          <w:delText xml:space="preserve"> mant</w:delText>
        </w:r>
        <w:r w:rsidR="00FD1623" w:rsidRPr="000D77E3" w:rsidDel="000D77E3">
          <w:rPr>
            <w:rFonts w:cstheme="minorHAnsi"/>
            <w:rPrChange w:id="139" w:author="Patricia Mendonça" w:date="2023-04-13T20:06:00Z">
              <w:rPr/>
            </w:rPrChange>
          </w:rPr>
          <w:delText>ida</w:delText>
        </w:r>
        <w:r w:rsidRPr="000D77E3" w:rsidDel="000D77E3">
          <w:rPr>
            <w:rFonts w:cstheme="minorHAnsi"/>
            <w:rPrChange w:id="140" w:author="Patricia Mendonça" w:date="2023-04-13T20:06:00Z">
              <w:rPr/>
            </w:rPrChange>
          </w:rPr>
          <w:delText xml:space="preserve"> esta quantidade de aves na unidade.</w:delText>
        </w:r>
        <w:r w:rsidR="00FD1623" w:rsidRPr="000D77E3" w:rsidDel="000D77E3">
          <w:rPr>
            <w:rFonts w:cstheme="minorHAnsi"/>
            <w:rPrChange w:id="141" w:author="Patricia Mendonça" w:date="2023-04-13T20:06:00Z">
              <w:rPr/>
            </w:rPrChange>
          </w:rPr>
          <w:delText xml:space="preserve"> Mas todos seguem observando se a harmonia entre eles será mantida.</w:delText>
        </w:r>
      </w:del>
    </w:p>
    <w:p w14:paraId="4C814E58" w14:textId="25031E5C" w:rsidR="00C01DB2" w:rsidRPr="000D77E3" w:rsidDel="000D77E3" w:rsidRDefault="00C01DB2" w:rsidP="00FD1623">
      <w:pPr>
        <w:pStyle w:val="PargrafodaLista"/>
        <w:rPr>
          <w:del w:id="142" w:author="Patricia Mendonça" w:date="2023-04-13T20:02:00Z"/>
          <w:rFonts w:cstheme="minorHAnsi"/>
          <w:rPrChange w:id="143" w:author="Patricia Mendonça" w:date="2023-04-13T20:06:00Z">
            <w:rPr>
              <w:del w:id="144" w:author="Patricia Mendonça" w:date="2023-04-13T20:02:00Z"/>
            </w:rPr>
          </w:rPrChange>
        </w:rPr>
      </w:pPr>
      <w:del w:id="145" w:author="Patricia Mendonça" w:date="2023-04-13T20:02:00Z">
        <w:r w:rsidRPr="000D77E3" w:rsidDel="000D77E3">
          <w:rPr>
            <w:rFonts w:cstheme="minorHAnsi"/>
            <w:rPrChange w:id="146" w:author="Patricia Mendonça" w:date="2023-04-13T20:06:00Z">
              <w:rPr/>
            </w:rPrChange>
          </w:rPr>
          <w:delText xml:space="preserve">Especificamente no </w:delText>
        </w:r>
        <w:r w:rsidR="00354846" w:rsidRPr="000D77E3" w:rsidDel="000D77E3">
          <w:rPr>
            <w:rFonts w:cstheme="minorHAnsi"/>
            <w:rPrChange w:id="147" w:author="Patricia Mendonça" w:date="2023-04-13T20:06:00Z">
              <w:rPr/>
            </w:rPrChange>
          </w:rPr>
          <w:delText>que se refere</w:delText>
        </w:r>
        <w:r w:rsidRPr="000D77E3" w:rsidDel="000D77E3">
          <w:rPr>
            <w:rFonts w:cstheme="minorHAnsi"/>
            <w:rPrChange w:id="148" w:author="Patricia Mendonça" w:date="2023-04-13T20:06:00Z">
              <w:rPr/>
            </w:rPrChange>
          </w:rPr>
          <w:delText xml:space="preserve"> à necessidade de mudança de local do galinheiro do Fundamental por causa da obra na passagem de servidão do esgoto, devido às obras da MRV</w:delText>
        </w:r>
        <w:r w:rsidR="00FD1623" w:rsidRPr="000D77E3" w:rsidDel="000D77E3">
          <w:rPr>
            <w:rFonts w:cstheme="minorHAnsi"/>
            <w:rPrChange w:id="149" w:author="Patricia Mendonça" w:date="2023-04-13T20:06:00Z">
              <w:rPr/>
            </w:rPrChange>
          </w:rPr>
          <w:delText>;</w:delText>
        </w:r>
        <w:r w:rsidR="001444C4" w:rsidRPr="000D77E3" w:rsidDel="000D77E3">
          <w:rPr>
            <w:rFonts w:cstheme="minorHAnsi"/>
            <w:rPrChange w:id="150" w:author="Patricia Mendonça" w:date="2023-04-13T20:06:00Z">
              <w:rPr/>
            </w:rPrChange>
          </w:rPr>
          <w:delText xml:space="preserve"> a comissão de meio ambiente precisa se certificar de que a Angelim terá o reembolso destas despesas. </w:delText>
        </w:r>
      </w:del>
    </w:p>
    <w:p w14:paraId="6EAE7AB7" w14:textId="04A82BB4" w:rsidR="00521583" w:rsidRPr="000D77E3" w:rsidDel="000D77E3" w:rsidRDefault="00C01DB2" w:rsidP="00521583">
      <w:pPr>
        <w:pStyle w:val="PargrafodaLista"/>
        <w:rPr>
          <w:del w:id="151" w:author="Patricia Mendonça" w:date="2023-04-13T20:02:00Z"/>
          <w:rFonts w:cstheme="minorHAnsi"/>
          <w:rPrChange w:id="152" w:author="Patricia Mendonça" w:date="2023-04-13T20:06:00Z">
            <w:rPr>
              <w:del w:id="153" w:author="Patricia Mendonça" w:date="2023-04-13T20:02:00Z"/>
            </w:rPr>
          </w:rPrChange>
        </w:rPr>
      </w:pPr>
      <w:del w:id="154" w:author="Patricia Mendonça" w:date="2023-04-13T20:02:00Z">
        <w:r w:rsidRPr="000D77E3" w:rsidDel="000D77E3">
          <w:rPr>
            <w:rFonts w:cstheme="minorHAnsi"/>
            <w:rPrChange w:id="155" w:author="Patricia Mendonça" w:date="2023-04-13T20:06:00Z">
              <w:rPr/>
            </w:rPrChange>
          </w:rPr>
          <w:delText>Foi discutido que apesar do cálculo de despesa da</w:delText>
        </w:r>
        <w:r w:rsidR="00521583" w:rsidRPr="000D77E3" w:rsidDel="000D77E3">
          <w:rPr>
            <w:rFonts w:cstheme="minorHAnsi"/>
            <w:rPrChange w:id="156" w:author="Patricia Mendonça" w:date="2023-04-13T20:06:00Z">
              <w:rPr/>
            </w:rPrChange>
          </w:rPr>
          <w:delText xml:space="preserve"> MRV </w:delText>
        </w:r>
        <w:r w:rsidRPr="000D77E3" w:rsidDel="000D77E3">
          <w:rPr>
            <w:rFonts w:cstheme="minorHAnsi"/>
            <w:rPrChange w:id="157" w:author="Patricia Mendonça" w:date="2023-04-13T20:06:00Z">
              <w:rPr/>
            </w:rPrChange>
          </w:rPr>
          <w:delText xml:space="preserve">provavelmente ser </w:delText>
        </w:r>
        <w:r w:rsidR="00521583" w:rsidRPr="000D77E3" w:rsidDel="000D77E3">
          <w:rPr>
            <w:rFonts w:cstheme="minorHAnsi"/>
            <w:rPrChange w:id="158" w:author="Patricia Mendonça" w:date="2023-04-13T20:06:00Z">
              <w:rPr/>
            </w:rPrChange>
          </w:rPr>
          <w:delText>inferior ao que teremos de fato, o Alexandre</w:delText>
        </w:r>
        <w:r w:rsidRPr="000D77E3" w:rsidDel="000D77E3">
          <w:rPr>
            <w:rFonts w:cstheme="minorHAnsi"/>
            <w:rPrChange w:id="159" w:author="Patricia Mendonça" w:date="2023-04-13T20:06:00Z">
              <w:rPr/>
            </w:rPrChange>
          </w:rPr>
          <w:delText>, na reunião de 04/04 do Fundamental,</w:delText>
        </w:r>
        <w:r w:rsidR="00521583" w:rsidRPr="000D77E3" w:rsidDel="000D77E3">
          <w:rPr>
            <w:rFonts w:cstheme="minorHAnsi"/>
            <w:rPrChange w:id="160" w:author="Patricia Mendonça" w:date="2023-04-13T20:06:00Z">
              <w:rPr/>
            </w:rPrChange>
          </w:rPr>
          <w:delText xml:space="preserve"> disse que </w:delText>
        </w:r>
        <w:r w:rsidR="009C4310" w:rsidRPr="000D77E3" w:rsidDel="000D77E3">
          <w:rPr>
            <w:rFonts w:cstheme="minorHAnsi"/>
            <w:rPrChange w:id="161" w:author="Patricia Mendonça" w:date="2023-04-13T20:06:00Z">
              <w:rPr/>
            </w:rPrChange>
          </w:rPr>
          <w:delText>a</w:delText>
        </w:r>
        <w:r w:rsidR="00521583" w:rsidRPr="000D77E3" w:rsidDel="000D77E3">
          <w:rPr>
            <w:rFonts w:cstheme="minorHAnsi"/>
            <w:rPrChange w:id="162" w:author="Patricia Mendonça" w:date="2023-04-13T20:06:00Z">
              <w:rPr/>
            </w:rPrChange>
          </w:rPr>
          <w:delText xml:space="preserve"> batalha</w:delText>
        </w:r>
        <w:r w:rsidR="009C4310" w:rsidRPr="000D77E3" w:rsidDel="000D77E3">
          <w:rPr>
            <w:rFonts w:cstheme="minorHAnsi"/>
            <w:rPrChange w:id="163" w:author="Patricia Mendonça" w:date="2023-04-13T20:06:00Z">
              <w:rPr/>
            </w:rPrChange>
          </w:rPr>
          <w:delText xml:space="preserve"> será</w:delText>
        </w:r>
        <w:r w:rsidR="00521583" w:rsidRPr="000D77E3" w:rsidDel="000D77E3">
          <w:rPr>
            <w:rFonts w:cstheme="minorHAnsi"/>
            <w:rPrChange w:id="164" w:author="Patricia Mendonça" w:date="2023-04-13T20:06:00Z">
              <w:rPr/>
            </w:rPrChange>
          </w:rPr>
          <w:delText xml:space="preserve"> pelo reembolso da despesa realizada de fato.</w:delText>
        </w:r>
      </w:del>
    </w:p>
    <w:p w14:paraId="0FBF6D35" w14:textId="79B29D49" w:rsidR="00C01DB2" w:rsidRPr="000D77E3" w:rsidDel="000D77E3" w:rsidRDefault="00FD1623" w:rsidP="00FD1623">
      <w:pPr>
        <w:pStyle w:val="PargrafodaLista"/>
        <w:rPr>
          <w:del w:id="165" w:author="Patricia Mendonça" w:date="2023-04-13T20:02:00Z"/>
          <w:rFonts w:cstheme="minorHAnsi"/>
          <w:rPrChange w:id="166" w:author="Patricia Mendonça" w:date="2023-04-13T20:06:00Z">
            <w:rPr>
              <w:del w:id="167" w:author="Patricia Mendonça" w:date="2023-04-13T20:02:00Z"/>
            </w:rPr>
          </w:rPrChange>
        </w:rPr>
      </w:pPr>
      <w:del w:id="168" w:author="Patricia Mendonça" w:date="2023-04-13T20:02:00Z">
        <w:r w:rsidRPr="000D77E3" w:rsidDel="000D77E3">
          <w:rPr>
            <w:rFonts w:cstheme="minorHAnsi"/>
            <w:rPrChange w:id="169" w:author="Patricia Mendonça" w:date="2023-04-13T20:06:00Z">
              <w:rPr/>
            </w:rPrChange>
          </w:rPr>
          <w:delText>Foi discutido também que t</w:delText>
        </w:r>
        <w:r w:rsidR="00521583" w:rsidRPr="000D77E3" w:rsidDel="000D77E3">
          <w:rPr>
            <w:rFonts w:cstheme="minorHAnsi"/>
            <w:rPrChange w:id="170" w:author="Patricia Mendonça" w:date="2023-04-13T20:06:00Z">
              <w:rPr/>
            </w:rPrChange>
          </w:rPr>
          <w:delText xml:space="preserve">alvez </w:delText>
        </w:r>
        <w:r w:rsidR="009C4310" w:rsidRPr="000D77E3" w:rsidDel="000D77E3">
          <w:rPr>
            <w:rFonts w:cstheme="minorHAnsi"/>
            <w:rPrChange w:id="171" w:author="Patricia Mendonça" w:date="2023-04-13T20:06:00Z">
              <w:rPr/>
            </w:rPrChange>
          </w:rPr>
          <w:delText xml:space="preserve">seja </w:delText>
        </w:r>
        <w:r w:rsidRPr="000D77E3" w:rsidDel="000D77E3">
          <w:rPr>
            <w:rFonts w:cstheme="minorHAnsi"/>
            <w:rPrChange w:id="172" w:author="Patricia Mendonça" w:date="2023-04-13T20:06:00Z">
              <w:rPr/>
            </w:rPrChange>
          </w:rPr>
          <w:delText xml:space="preserve">o momento </w:delText>
        </w:r>
        <w:r w:rsidR="009C4310" w:rsidRPr="000D77E3" w:rsidDel="000D77E3">
          <w:rPr>
            <w:rFonts w:cstheme="minorHAnsi"/>
            <w:rPrChange w:id="173" w:author="Patricia Mendonça" w:date="2023-04-13T20:06:00Z">
              <w:rPr/>
            </w:rPrChange>
          </w:rPr>
          <w:delText>necessário</w:delText>
        </w:r>
        <w:r w:rsidRPr="000D77E3" w:rsidDel="000D77E3">
          <w:rPr>
            <w:rFonts w:cstheme="minorHAnsi"/>
            <w:rPrChange w:id="174" w:author="Patricia Mendonça" w:date="2023-04-13T20:06:00Z">
              <w:rPr/>
            </w:rPrChange>
          </w:rPr>
          <w:delText xml:space="preserve"> de</w:delText>
        </w:r>
        <w:r w:rsidR="00521583" w:rsidRPr="000D77E3" w:rsidDel="000D77E3">
          <w:rPr>
            <w:rFonts w:cstheme="minorHAnsi"/>
            <w:rPrChange w:id="175" w:author="Patricia Mendonça" w:date="2023-04-13T20:06:00Z">
              <w:rPr/>
            </w:rPrChange>
          </w:rPr>
          <w:delText xml:space="preserve"> colocar as cartas na mesa e compartilhar com a escola a dificuldade atual</w:delText>
        </w:r>
        <w:r w:rsidR="00354846" w:rsidRPr="000D77E3" w:rsidDel="000D77E3">
          <w:rPr>
            <w:rFonts w:cstheme="minorHAnsi"/>
            <w:rPrChange w:id="176" w:author="Patricia Mendonça" w:date="2023-04-13T20:06:00Z">
              <w:rPr/>
            </w:rPrChange>
          </w:rPr>
          <w:delText>, inclusive no tocante à falta de voluntariado na comissão de meio de ambiente</w:delText>
        </w:r>
        <w:r w:rsidRPr="000D77E3" w:rsidDel="000D77E3">
          <w:rPr>
            <w:rFonts w:cstheme="minorHAnsi"/>
            <w:rPrChange w:id="177" w:author="Patricia Mendonça" w:date="2023-04-13T20:06:00Z">
              <w:rPr/>
            </w:rPrChange>
          </w:rPr>
          <w:delText xml:space="preserve"> para participar das escalas</w:delText>
        </w:r>
        <w:r w:rsidR="00354846" w:rsidRPr="000D77E3" w:rsidDel="000D77E3">
          <w:rPr>
            <w:rFonts w:cstheme="minorHAnsi"/>
            <w:rPrChange w:id="178" w:author="Patricia Mendonça" w:date="2023-04-13T20:06:00Z">
              <w:rPr/>
            </w:rPrChange>
          </w:rPr>
          <w:delText>.</w:delText>
        </w:r>
        <w:r w:rsidR="00521583" w:rsidRPr="000D77E3" w:rsidDel="000D77E3">
          <w:rPr>
            <w:rFonts w:cstheme="minorHAnsi"/>
            <w:rPrChange w:id="179" w:author="Patricia Mendonça" w:date="2023-04-13T20:06:00Z">
              <w:rPr/>
            </w:rPrChange>
          </w:rPr>
          <w:delText xml:space="preserve"> </w:delText>
        </w:r>
        <w:r w:rsidR="00354846" w:rsidRPr="000D77E3" w:rsidDel="000D77E3">
          <w:rPr>
            <w:rFonts w:cstheme="minorHAnsi"/>
            <w:rPrChange w:id="180" w:author="Patricia Mendonça" w:date="2023-04-13T20:06:00Z">
              <w:rPr/>
            </w:rPrChange>
          </w:rPr>
          <w:delText xml:space="preserve">Se não houver saída viável, não há como manter galinhas no Fundamental </w:delText>
        </w:r>
        <w:r w:rsidR="009C4310" w:rsidRPr="000D77E3" w:rsidDel="000D77E3">
          <w:rPr>
            <w:rFonts w:cstheme="minorHAnsi"/>
            <w:rPrChange w:id="181" w:author="Patricia Mendonça" w:date="2023-04-13T20:06:00Z">
              <w:rPr/>
            </w:rPrChange>
          </w:rPr>
          <w:delText>e pode ser necessário doar as aves.</w:delText>
        </w:r>
      </w:del>
    </w:p>
    <w:p w14:paraId="71B7E21A" w14:textId="41CC9DA7" w:rsidR="009C4310" w:rsidRPr="000D77E3" w:rsidDel="000D77E3" w:rsidRDefault="00224D49" w:rsidP="00521583">
      <w:pPr>
        <w:pStyle w:val="PargrafodaLista"/>
        <w:rPr>
          <w:del w:id="182" w:author="Patricia Mendonça" w:date="2023-04-13T20:02:00Z"/>
          <w:rFonts w:cstheme="minorHAnsi"/>
          <w:rPrChange w:id="183" w:author="Patricia Mendonça" w:date="2023-04-13T20:06:00Z">
            <w:rPr>
              <w:del w:id="184" w:author="Patricia Mendonça" w:date="2023-04-13T20:02:00Z"/>
            </w:rPr>
          </w:rPrChange>
        </w:rPr>
      </w:pPr>
      <w:del w:id="185" w:author="Patricia Mendonça" w:date="2023-04-13T20:02:00Z">
        <w:r w:rsidRPr="000D77E3" w:rsidDel="000D77E3">
          <w:rPr>
            <w:rFonts w:cstheme="minorHAnsi"/>
            <w:rPrChange w:id="186" w:author="Patricia Mendonça" w:date="2023-04-13T20:06:00Z">
              <w:rPr/>
            </w:rPrChange>
          </w:rPr>
          <w:delText xml:space="preserve">Para evitar </w:delText>
        </w:r>
        <w:r w:rsidR="00C01DB2" w:rsidRPr="000D77E3" w:rsidDel="000D77E3">
          <w:rPr>
            <w:rFonts w:cstheme="minorHAnsi"/>
            <w:rPrChange w:id="187" w:author="Patricia Mendonça" w:date="2023-04-13T20:06:00Z">
              <w:rPr/>
            </w:rPrChange>
          </w:rPr>
          <w:delText>este caminho</w:delText>
        </w:r>
        <w:r w:rsidR="00FD1623" w:rsidRPr="000D77E3" w:rsidDel="000D77E3">
          <w:rPr>
            <w:rFonts w:cstheme="minorHAnsi"/>
            <w:rPrChange w:id="188" w:author="Patricia Mendonça" w:date="2023-04-13T20:06:00Z">
              <w:rPr/>
            </w:rPrChange>
          </w:rPr>
          <w:delText xml:space="preserve"> a pergunta que surge é</w:delText>
        </w:r>
        <w:r w:rsidRPr="000D77E3" w:rsidDel="000D77E3">
          <w:rPr>
            <w:rFonts w:cstheme="minorHAnsi"/>
            <w:rPrChange w:id="189" w:author="Patricia Mendonça" w:date="2023-04-13T20:06:00Z">
              <w:rPr/>
            </w:rPrChange>
          </w:rPr>
          <w:delText>: alguma sala</w:delText>
        </w:r>
        <w:r w:rsidR="00FD1623" w:rsidRPr="000D77E3" w:rsidDel="000D77E3">
          <w:rPr>
            <w:rFonts w:cstheme="minorHAnsi"/>
            <w:rPrChange w:id="190" w:author="Patricia Mendonça" w:date="2023-04-13T20:06:00Z">
              <w:rPr/>
            </w:rPrChange>
          </w:rPr>
          <w:delText xml:space="preserve"> do Fundamental</w:delText>
        </w:r>
        <w:r w:rsidRPr="000D77E3" w:rsidDel="000D77E3">
          <w:rPr>
            <w:rFonts w:cstheme="minorHAnsi"/>
            <w:rPrChange w:id="191" w:author="Patricia Mendonça" w:date="2023-04-13T20:06:00Z">
              <w:rPr/>
            </w:rPrChange>
          </w:rPr>
          <w:delText xml:space="preserve"> gostaria de assumir esta responsabilidade?</w:delText>
        </w:r>
        <w:r w:rsidR="00F0702F" w:rsidRPr="000D77E3" w:rsidDel="000D77E3">
          <w:rPr>
            <w:rFonts w:cstheme="minorHAnsi"/>
            <w:rPrChange w:id="192" w:author="Patricia Mendonça" w:date="2023-04-13T20:06:00Z">
              <w:rPr/>
            </w:rPrChange>
          </w:rPr>
          <w:delText xml:space="preserve"> </w:delText>
        </w:r>
        <w:r w:rsidR="001444C4" w:rsidRPr="000D77E3" w:rsidDel="000D77E3">
          <w:rPr>
            <w:rFonts w:cstheme="minorHAnsi"/>
            <w:rPrChange w:id="193" w:author="Patricia Mendonça" w:date="2023-04-13T20:06:00Z">
              <w:rPr/>
            </w:rPrChange>
          </w:rPr>
          <w:delText>Vale ressaltar que n</w:delText>
        </w:r>
        <w:r w:rsidR="00F0702F" w:rsidRPr="000D77E3" w:rsidDel="000D77E3">
          <w:rPr>
            <w:rFonts w:cstheme="minorHAnsi"/>
            <w:rPrChange w:id="194" w:author="Patricia Mendonça" w:date="2023-04-13T20:06:00Z">
              <w:rPr/>
            </w:rPrChange>
          </w:rPr>
          <w:delText>os finais de semana</w:delText>
        </w:r>
        <w:r w:rsidR="00395495" w:rsidRPr="000D77E3" w:rsidDel="000D77E3">
          <w:rPr>
            <w:rFonts w:cstheme="minorHAnsi"/>
            <w:rPrChange w:id="195" w:author="Patricia Mendonça" w:date="2023-04-13T20:06:00Z">
              <w:rPr/>
            </w:rPrChange>
          </w:rPr>
          <w:delText>, feriados e férias a comissão do meio ambiente poderia</w:delText>
        </w:r>
        <w:r w:rsidR="001444C4" w:rsidRPr="000D77E3" w:rsidDel="000D77E3">
          <w:rPr>
            <w:rFonts w:cstheme="minorHAnsi"/>
            <w:rPrChange w:id="196" w:author="Patricia Mendonça" w:date="2023-04-13T20:06:00Z">
              <w:rPr/>
            </w:rPrChange>
          </w:rPr>
          <w:delText xml:space="preserve"> continuar</w:delText>
        </w:r>
        <w:r w:rsidR="00395495" w:rsidRPr="000D77E3" w:rsidDel="000D77E3">
          <w:rPr>
            <w:rFonts w:cstheme="minorHAnsi"/>
            <w:rPrChange w:id="197" w:author="Patricia Mendonça" w:date="2023-04-13T20:06:00Z">
              <w:rPr/>
            </w:rPrChange>
          </w:rPr>
          <w:delText xml:space="preserve"> </w:delText>
        </w:r>
        <w:r w:rsidR="001444C4" w:rsidRPr="000D77E3" w:rsidDel="000D77E3">
          <w:rPr>
            <w:rFonts w:cstheme="minorHAnsi"/>
            <w:rPrChange w:id="198" w:author="Patricia Mendonça" w:date="2023-04-13T20:06:00Z">
              <w:rPr/>
            </w:rPrChange>
          </w:rPr>
          <w:delText xml:space="preserve">se revezando nesta </w:delText>
        </w:r>
        <w:r w:rsidR="00395495" w:rsidRPr="000D77E3" w:rsidDel="000D77E3">
          <w:rPr>
            <w:rFonts w:cstheme="minorHAnsi"/>
            <w:rPrChange w:id="199" w:author="Patricia Mendonça" w:date="2023-04-13T20:06:00Z">
              <w:rPr/>
            </w:rPrChange>
          </w:rPr>
          <w:delText>escala.</w:delText>
        </w:r>
      </w:del>
    </w:p>
    <w:p w14:paraId="238EF14A" w14:textId="31D80D9E" w:rsidR="00FD1623" w:rsidRPr="000D77E3" w:rsidDel="000D77E3" w:rsidRDefault="005744F7" w:rsidP="00521583">
      <w:pPr>
        <w:pStyle w:val="PargrafodaLista"/>
        <w:rPr>
          <w:del w:id="200" w:author="Patricia Mendonça" w:date="2023-04-13T20:02:00Z"/>
          <w:rFonts w:cstheme="minorHAnsi"/>
          <w:rPrChange w:id="201" w:author="Patricia Mendonça" w:date="2023-04-13T20:06:00Z">
            <w:rPr>
              <w:del w:id="202" w:author="Patricia Mendonça" w:date="2023-04-13T20:02:00Z"/>
            </w:rPr>
          </w:rPrChange>
        </w:rPr>
      </w:pPr>
      <w:del w:id="203" w:author="Patricia Mendonça" w:date="2023-04-13T20:02:00Z">
        <w:r w:rsidRPr="000D77E3" w:rsidDel="000D77E3">
          <w:rPr>
            <w:rFonts w:cstheme="minorHAnsi"/>
            <w:rPrChange w:id="204" w:author="Patricia Mendonça" w:date="2023-04-13T20:06:00Z">
              <w:rPr/>
            </w:rPrChange>
          </w:rPr>
          <w:delText>Se sim, as galinhas ficar</w:delText>
        </w:r>
        <w:r w:rsidR="00354846" w:rsidRPr="000D77E3" w:rsidDel="000D77E3">
          <w:rPr>
            <w:rFonts w:cstheme="minorHAnsi"/>
            <w:rPrChange w:id="205" w:author="Patricia Mendonça" w:date="2023-04-13T20:06:00Z">
              <w:rPr/>
            </w:rPrChange>
          </w:rPr>
          <w:delText>iam</w:delText>
        </w:r>
        <w:r w:rsidRPr="000D77E3" w:rsidDel="000D77E3">
          <w:rPr>
            <w:rFonts w:cstheme="minorHAnsi"/>
            <w:rPrChange w:id="206" w:author="Patricia Mendonça" w:date="2023-04-13T20:06:00Z">
              <w:rPr/>
            </w:rPrChange>
          </w:rPr>
          <w:delText xml:space="preserve"> provisoriamente na casinha que est</w:delText>
        </w:r>
        <w:r w:rsidR="00354846" w:rsidRPr="000D77E3" w:rsidDel="000D77E3">
          <w:rPr>
            <w:rFonts w:cstheme="minorHAnsi"/>
            <w:rPrChange w:id="207" w:author="Patricia Mendonça" w:date="2023-04-13T20:06:00Z">
              <w:rPr/>
            </w:rPrChange>
          </w:rPr>
          <w:delText>á</w:delText>
        </w:r>
        <w:r w:rsidRPr="000D77E3" w:rsidDel="000D77E3">
          <w:rPr>
            <w:rFonts w:cstheme="minorHAnsi"/>
            <w:rPrChange w:id="208" w:author="Patricia Mendonça" w:date="2023-04-13T20:06:00Z">
              <w:rPr/>
            </w:rPrChange>
          </w:rPr>
          <w:delText xml:space="preserve"> desocupada</w:delText>
        </w:r>
        <w:r w:rsidR="00FD1623" w:rsidRPr="000D77E3" w:rsidDel="000D77E3">
          <w:rPr>
            <w:rFonts w:cstheme="minorHAnsi"/>
            <w:rPrChange w:id="209" w:author="Patricia Mendonça" w:date="2023-04-13T20:06:00Z">
              <w:rPr/>
            </w:rPrChange>
          </w:rPr>
          <w:delText>, próxima do atual galinheiro</w:delText>
        </w:r>
        <w:r w:rsidR="00C01DB2" w:rsidRPr="000D77E3" w:rsidDel="000D77E3">
          <w:rPr>
            <w:rFonts w:cstheme="minorHAnsi"/>
            <w:rPrChange w:id="210" w:author="Patricia Mendonça" w:date="2023-04-13T20:06:00Z">
              <w:rPr/>
            </w:rPrChange>
          </w:rPr>
          <w:delText>?</w:delText>
        </w:r>
      </w:del>
    </w:p>
    <w:p w14:paraId="580AF551" w14:textId="5A6BDF59" w:rsidR="009C4310" w:rsidRPr="000D77E3" w:rsidDel="000D77E3" w:rsidRDefault="005744F7" w:rsidP="00521583">
      <w:pPr>
        <w:pStyle w:val="PargrafodaLista"/>
        <w:rPr>
          <w:del w:id="211" w:author="Patricia Mendonça" w:date="2023-04-13T20:02:00Z"/>
          <w:rFonts w:cstheme="minorHAnsi"/>
          <w:rPrChange w:id="212" w:author="Patricia Mendonça" w:date="2023-04-13T20:06:00Z">
            <w:rPr>
              <w:del w:id="213" w:author="Patricia Mendonça" w:date="2023-04-13T20:02:00Z"/>
            </w:rPr>
          </w:rPrChange>
        </w:rPr>
      </w:pPr>
      <w:del w:id="214" w:author="Patricia Mendonça" w:date="2023-04-13T20:02:00Z">
        <w:r w:rsidRPr="000D77E3" w:rsidDel="000D77E3">
          <w:rPr>
            <w:rFonts w:cstheme="minorHAnsi"/>
            <w:rPrChange w:id="215" w:author="Patricia Mendonça" w:date="2023-04-13T20:06:00Z">
              <w:rPr/>
            </w:rPrChange>
          </w:rPr>
          <w:delText>Se houver recurso suficiente da MRV, teremos um novo galinheiro.</w:delText>
        </w:r>
      </w:del>
    </w:p>
    <w:p w14:paraId="0B40ED80" w14:textId="79BA487C" w:rsidR="009C4310" w:rsidRPr="000D77E3" w:rsidDel="000D77E3" w:rsidRDefault="005744F7" w:rsidP="00521583">
      <w:pPr>
        <w:pStyle w:val="PargrafodaLista"/>
        <w:rPr>
          <w:del w:id="216" w:author="Patricia Mendonça" w:date="2023-04-13T20:02:00Z"/>
          <w:rFonts w:cstheme="minorHAnsi"/>
          <w:rPrChange w:id="217" w:author="Patricia Mendonça" w:date="2023-04-13T20:06:00Z">
            <w:rPr>
              <w:del w:id="218" w:author="Patricia Mendonça" w:date="2023-04-13T20:02:00Z"/>
            </w:rPr>
          </w:rPrChange>
        </w:rPr>
      </w:pPr>
      <w:del w:id="219" w:author="Patricia Mendonça" w:date="2023-04-13T20:02:00Z">
        <w:r w:rsidRPr="000D77E3" w:rsidDel="000D77E3">
          <w:rPr>
            <w:rFonts w:cstheme="minorHAnsi"/>
            <w:rPrChange w:id="220" w:author="Patricia Mendonça" w:date="2023-04-13T20:06:00Z">
              <w:rPr/>
            </w:rPrChange>
          </w:rPr>
          <w:delText>E se houver famílias suficientes para tratar os bambus, poderemos ter um galinheiro feito de bambus (como proposto pela Mariana</w:delText>
        </w:r>
        <w:r w:rsidR="00354846" w:rsidRPr="000D77E3" w:rsidDel="000D77E3">
          <w:rPr>
            <w:rFonts w:cstheme="minorHAnsi"/>
            <w:rPrChange w:id="221" w:author="Patricia Mendonça" w:date="2023-04-13T20:06:00Z">
              <w:rPr/>
            </w:rPrChange>
          </w:rPr>
          <w:delText xml:space="preserve"> da comissão de meio ambiente</w:delText>
        </w:r>
        <w:r w:rsidRPr="000D77E3" w:rsidDel="000D77E3">
          <w:rPr>
            <w:rFonts w:cstheme="minorHAnsi"/>
            <w:rPrChange w:id="222" w:author="Patricia Mendonça" w:date="2023-04-13T20:06:00Z">
              <w:rPr/>
            </w:rPrChange>
          </w:rPr>
          <w:delText>)</w:delText>
        </w:r>
        <w:r w:rsidR="00C01DB2" w:rsidRPr="000D77E3" w:rsidDel="000D77E3">
          <w:rPr>
            <w:rFonts w:cstheme="minorHAnsi"/>
            <w:rPrChange w:id="223" w:author="Patricia Mendonça" w:date="2023-04-13T20:06:00Z">
              <w:rPr/>
            </w:rPrChange>
          </w:rPr>
          <w:delText>?</w:delText>
        </w:r>
      </w:del>
    </w:p>
    <w:p w14:paraId="6DDD6634" w14:textId="4EC63ACD" w:rsidR="009C4310" w:rsidRPr="000D77E3" w:rsidDel="000D77E3" w:rsidRDefault="005744F7" w:rsidP="00521583">
      <w:pPr>
        <w:pStyle w:val="PargrafodaLista"/>
        <w:rPr>
          <w:del w:id="224" w:author="Patricia Mendonça" w:date="2023-04-13T20:02:00Z"/>
          <w:rFonts w:cstheme="minorHAnsi"/>
          <w:rPrChange w:id="225" w:author="Patricia Mendonça" w:date="2023-04-13T20:06:00Z">
            <w:rPr>
              <w:del w:id="226" w:author="Patricia Mendonça" w:date="2023-04-13T20:02:00Z"/>
            </w:rPr>
          </w:rPrChange>
        </w:rPr>
      </w:pPr>
      <w:del w:id="227" w:author="Patricia Mendonça" w:date="2023-04-13T20:02:00Z">
        <w:r w:rsidRPr="000D77E3" w:rsidDel="000D77E3">
          <w:rPr>
            <w:rFonts w:cstheme="minorHAnsi"/>
            <w:rPrChange w:id="228" w:author="Patricia Mendonça" w:date="2023-04-13T20:06:00Z">
              <w:rPr/>
            </w:rPrChange>
          </w:rPr>
          <w:delText>Se houver interesse em trazer</w:delText>
        </w:r>
        <w:r w:rsidR="00C01DB2" w:rsidRPr="000D77E3" w:rsidDel="000D77E3">
          <w:rPr>
            <w:rFonts w:cstheme="minorHAnsi"/>
            <w:rPrChange w:id="229" w:author="Patricia Mendonça" w:date="2023-04-13T20:06:00Z">
              <w:rPr/>
            </w:rPrChange>
          </w:rPr>
          <w:delText xml:space="preserve"> </w:delText>
        </w:r>
        <w:r w:rsidR="002D17FA" w:rsidRPr="000D77E3" w:rsidDel="000D77E3">
          <w:rPr>
            <w:rFonts w:cstheme="minorHAnsi"/>
            <w:rPrChange w:id="230" w:author="Patricia Mendonça" w:date="2023-04-13T20:06:00Z">
              <w:rPr/>
            </w:rPrChange>
          </w:rPr>
          <w:delText xml:space="preserve">o Carlos Lira </w:delText>
        </w:r>
        <w:r w:rsidR="00C01DB2" w:rsidRPr="000D77E3" w:rsidDel="000D77E3">
          <w:rPr>
            <w:rFonts w:cstheme="minorHAnsi"/>
            <w:rPrChange w:id="231" w:author="Patricia Mendonça" w:date="2023-04-13T20:06:00Z">
              <w:rPr/>
            </w:rPrChange>
          </w:rPr>
          <w:delText xml:space="preserve">de Botucatu, </w:delText>
        </w:r>
        <w:r w:rsidR="002D17FA" w:rsidRPr="000D77E3" w:rsidDel="000D77E3">
          <w:rPr>
            <w:rFonts w:cstheme="minorHAnsi"/>
            <w:rPrChange w:id="232" w:author="Patricia Mendonça" w:date="2023-04-13T20:06:00Z">
              <w:rPr/>
            </w:rPrChange>
          </w:rPr>
          <w:delText>que faz estufas de bambu</w:delText>
        </w:r>
        <w:r w:rsidR="00FD1623" w:rsidRPr="000D77E3" w:rsidDel="000D77E3">
          <w:rPr>
            <w:rFonts w:cstheme="minorHAnsi"/>
            <w:rPrChange w:id="233" w:author="Patricia Mendonça" w:date="2023-04-13T20:06:00Z">
              <w:rPr/>
            </w:rPrChange>
          </w:rPr>
          <w:delText>;</w:delText>
        </w:r>
        <w:r w:rsidR="002D17FA" w:rsidRPr="000D77E3" w:rsidDel="000D77E3">
          <w:rPr>
            <w:rFonts w:cstheme="minorHAnsi"/>
            <w:rPrChange w:id="234" w:author="Patricia Mendonça" w:date="2023-04-13T20:06:00Z">
              <w:rPr/>
            </w:rPrChange>
          </w:rPr>
          <w:delText xml:space="preserve"> estaremos prontos para este movimento?</w:delText>
        </w:r>
      </w:del>
    </w:p>
    <w:p w14:paraId="24D4FCF9" w14:textId="6D58A431" w:rsidR="002D17FA" w:rsidRPr="000D77E3" w:rsidDel="000D77E3" w:rsidRDefault="002D17FA" w:rsidP="00521583">
      <w:pPr>
        <w:pStyle w:val="PargrafodaLista"/>
        <w:rPr>
          <w:del w:id="235" w:author="Patricia Mendonça" w:date="2023-04-13T20:02:00Z"/>
          <w:rFonts w:cstheme="minorHAnsi"/>
          <w:rPrChange w:id="236" w:author="Patricia Mendonça" w:date="2023-04-13T20:06:00Z">
            <w:rPr>
              <w:del w:id="237" w:author="Patricia Mendonça" w:date="2023-04-13T20:02:00Z"/>
            </w:rPr>
          </w:rPrChange>
        </w:rPr>
      </w:pPr>
      <w:del w:id="238" w:author="Patricia Mendonça" w:date="2023-04-13T20:02:00Z">
        <w:r w:rsidRPr="000D77E3" w:rsidDel="000D77E3">
          <w:rPr>
            <w:rFonts w:cstheme="minorHAnsi"/>
            <w:rPrChange w:id="239" w:author="Patricia Mendonça" w:date="2023-04-13T20:06:00Z">
              <w:rPr/>
            </w:rPrChange>
          </w:rPr>
          <w:delText>Outra alternativa</w:delText>
        </w:r>
        <w:r w:rsidR="009C4310" w:rsidRPr="000D77E3" w:rsidDel="000D77E3">
          <w:rPr>
            <w:rFonts w:cstheme="minorHAnsi"/>
            <w:rPrChange w:id="240" w:author="Patricia Mendonça" w:date="2023-04-13T20:06:00Z">
              <w:rPr/>
            </w:rPrChange>
          </w:rPr>
          <w:delText xml:space="preserve"> propost</w:delText>
        </w:r>
        <w:r w:rsidR="00FD1623" w:rsidRPr="000D77E3" w:rsidDel="000D77E3">
          <w:rPr>
            <w:rFonts w:cstheme="minorHAnsi"/>
            <w:rPrChange w:id="241" w:author="Patricia Mendonça" w:date="2023-04-13T20:06:00Z">
              <w:rPr/>
            </w:rPrChange>
          </w:rPr>
          <w:delText>a</w:delText>
        </w:r>
        <w:r w:rsidRPr="000D77E3" w:rsidDel="000D77E3">
          <w:rPr>
            <w:rFonts w:cstheme="minorHAnsi"/>
            <w:rPrChange w:id="242" w:author="Patricia Mendonça" w:date="2023-04-13T20:06:00Z">
              <w:rPr/>
            </w:rPrChange>
          </w:rPr>
          <w:delText>:</w:delText>
        </w:r>
        <w:r w:rsidR="00354846" w:rsidRPr="000D77E3" w:rsidDel="000D77E3">
          <w:rPr>
            <w:rFonts w:cstheme="minorHAnsi"/>
            <w:rPrChange w:id="243" w:author="Patricia Mendonça" w:date="2023-04-13T20:06:00Z">
              <w:rPr/>
            </w:rPrChange>
          </w:rPr>
          <w:delText xml:space="preserve"> e</w:delText>
        </w:r>
        <w:r w:rsidRPr="000D77E3" w:rsidDel="000D77E3">
          <w:rPr>
            <w:rFonts w:cstheme="minorHAnsi"/>
            <w:rPrChange w:id="244" w:author="Patricia Mendonça" w:date="2023-04-13T20:06:00Z">
              <w:rPr/>
            </w:rPrChange>
          </w:rPr>
          <w:delText xml:space="preserve"> se </w:delText>
        </w:r>
        <w:r w:rsidR="00FD1623" w:rsidRPr="000D77E3" w:rsidDel="000D77E3">
          <w:rPr>
            <w:rFonts w:cstheme="minorHAnsi"/>
            <w:rPrChange w:id="245" w:author="Patricia Mendonça" w:date="2023-04-13T20:06:00Z">
              <w:rPr/>
            </w:rPrChange>
          </w:rPr>
          <w:delText>for trocado</w:delText>
        </w:r>
        <w:r w:rsidRPr="000D77E3" w:rsidDel="000D77E3">
          <w:rPr>
            <w:rFonts w:cstheme="minorHAnsi"/>
            <w:rPrChange w:id="246" w:author="Patricia Mendonça" w:date="2023-04-13T20:06:00Z">
              <w:rPr/>
            </w:rPrChange>
          </w:rPr>
          <w:delText xml:space="preserve"> o bambu</w:delText>
        </w:r>
        <w:r w:rsidR="00C01DB2" w:rsidRPr="000D77E3" w:rsidDel="000D77E3">
          <w:rPr>
            <w:rFonts w:cstheme="minorHAnsi"/>
            <w:rPrChange w:id="247" w:author="Patricia Mendonça" w:date="2023-04-13T20:06:00Z">
              <w:rPr/>
            </w:rPrChange>
          </w:rPr>
          <w:delText xml:space="preserve"> retirado da Angelim</w:delText>
        </w:r>
        <w:r w:rsidRPr="000D77E3" w:rsidDel="000D77E3">
          <w:rPr>
            <w:rFonts w:cstheme="minorHAnsi"/>
            <w:rPrChange w:id="248" w:author="Patricia Mendonça" w:date="2023-04-13T20:06:00Z">
              <w:rPr/>
            </w:rPrChange>
          </w:rPr>
          <w:delText xml:space="preserve"> por material que seja necessário para a escola neste momento</w:delText>
        </w:r>
        <w:r w:rsidR="00FD1623" w:rsidRPr="000D77E3" w:rsidDel="000D77E3">
          <w:rPr>
            <w:rFonts w:cstheme="minorHAnsi"/>
            <w:rPrChange w:id="249" w:author="Patricia Mendonça" w:date="2023-04-13T20:06:00Z">
              <w:rPr/>
            </w:rPrChange>
          </w:rPr>
          <w:delText xml:space="preserve"> (cimento, blocos </w:delText>
        </w:r>
        <w:r w:rsidR="005B5D65" w:rsidRPr="000D77E3" w:rsidDel="000D77E3">
          <w:rPr>
            <w:rFonts w:cstheme="minorHAnsi"/>
            <w:rPrChange w:id="250" w:author="Patricia Mendonça" w:date="2023-04-13T20:06:00Z">
              <w:rPr/>
            </w:rPrChange>
          </w:rPr>
          <w:delText>etc.</w:delText>
        </w:r>
        <w:r w:rsidR="00FD1623" w:rsidRPr="000D77E3" w:rsidDel="000D77E3">
          <w:rPr>
            <w:rFonts w:cstheme="minorHAnsi"/>
            <w:rPrChange w:id="251" w:author="Patricia Mendonça" w:date="2023-04-13T20:06:00Z">
              <w:rPr/>
            </w:rPrChange>
          </w:rPr>
          <w:delText>)</w:delText>
        </w:r>
        <w:r w:rsidR="00354846" w:rsidRPr="000D77E3" w:rsidDel="000D77E3">
          <w:rPr>
            <w:rFonts w:cstheme="minorHAnsi"/>
            <w:rPrChange w:id="252" w:author="Patricia Mendonça" w:date="2023-04-13T20:06:00Z">
              <w:rPr/>
            </w:rPrChange>
          </w:rPr>
          <w:delText xml:space="preserve">? </w:delText>
        </w:r>
        <w:r w:rsidR="00E427D5" w:rsidRPr="000D77E3" w:rsidDel="000D77E3">
          <w:rPr>
            <w:rFonts w:cstheme="minorHAnsi"/>
            <w:rPrChange w:id="253" w:author="Patricia Mendonça" w:date="2023-04-13T20:06:00Z">
              <w:rPr/>
            </w:rPrChange>
          </w:rPr>
          <w:delText>Patrícia lembrou</w:delText>
        </w:r>
        <w:r w:rsidR="00354846" w:rsidRPr="000D77E3" w:rsidDel="000D77E3">
          <w:rPr>
            <w:rFonts w:cstheme="minorHAnsi"/>
            <w:rPrChange w:id="254" w:author="Patricia Mendonça" w:date="2023-04-13T20:06:00Z">
              <w:rPr/>
            </w:rPrChange>
          </w:rPr>
          <w:delText xml:space="preserve"> que </w:delText>
        </w:r>
        <w:r w:rsidRPr="000D77E3" w:rsidDel="000D77E3">
          <w:rPr>
            <w:rFonts w:cstheme="minorHAnsi"/>
            <w:rPrChange w:id="255" w:author="Patricia Mendonça" w:date="2023-04-13T20:06:00Z">
              <w:rPr/>
            </w:rPrChange>
          </w:rPr>
          <w:delText xml:space="preserve">não </w:delText>
        </w:r>
        <w:r w:rsidR="00FD1623" w:rsidRPr="000D77E3" w:rsidDel="000D77E3">
          <w:rPr>
            <w:rFonts w:cstheme="minorHAnsi"/>
            <w:rPrChange w:id="256" w:author="Patricia Mendonça" w:date="2023-04-13T20:06:00Z">
              <w:rPr/>
            </w:rPrChange>
          </w:rPr>
          <w:delText>seria possível vender</w:delText>
        </w:r>
        <w:r w:rsidR="00354846" w:rsidRPr="000D77E3" w:rsidDel="000D77E3">
          <w:rPr>
            <w:rFonts w:cstheme="minorHAnsi"/>
            <w:rPrChange w:id="257" w:author="Patricia Mendonça" w:date="2023-04-13T20:06:00Z">
              <w:rPr/>
            </w:rPrChange>
          </w:rPr>
          <w:delText xml:space="preserve"> o bambu</w:delText>
        </w:r>
        <w:r w:rsidRPr="000D77E3" w:rsidDel="000D77E3">
          <w:rPr>
            <w:rFonts w:cstheme="minorHAnsi"/>
            <w:rPrChange w:id="258" w:author="Patricia Mendonça" w:date="2023-04-13T20:06:00Z">
              <w:rPr/>
            </w:rPrChange>
          </w:rPr>
          <w:delText xml:space="preserve"> para não esbarrar em </w:delText>
        </w:r>
        <w:r w:rsidR="00354846" w:rsidRPr="000D77E3" w:rsidDel="000D77E3">
          <w:rPr>
            <w:rFonts w:cstheme="minorHAnsi"/>
            <w:rPrChange w:id="259" w:author="Patricia Mendonça" w:date="2023-04-13T20:06:00Z">
              <w:rPr/>
            </w:rPrChange>
          </w:rPr>
          <w:delText>problemas de ordem</w:delText>
        </w:r>
        <w:r w:rsidRPr="000D77E3" w:rsidDel="000D77E3">
          <w:rPr>
            <w:rFonts w:cstheme="minorHAnsi"/>
            <w:rPrChange w:id="260" w:author="Patricia Mendonça" w:date="2023-04-13T20:06:00Z">
              <w:rPr/>
            </w:rPrChange>
          </w:rPr>
          <w:delText xml:space="preserve"> fisca</w:delText>
        </w:r>
        <w:r w:rsidR="00354846" w:rsidRPr="000D77E3" w:rsidDel="000D77E3">
          <w:rPr>
            <w:rFonts w:cstheme="minorHAnsi"/>
            <w:rPrChange w:id="261" w:author="Patricia Mendonça" w:date="2023-04-13T20:06:00Z">
              <w:rPr/>
            </w:rPrChange>
          </w:rPr>
          <w:delText xml:space="preserve">l/ contábil, pois sendo uma escola não </w:delText>
        </w:r>
        <w:r w:rsidR="00FD1623" w:rsidRPr="000D77E3" w:rsidDel="000D77E3">
          <w:rPr>
            <w:rFonts w:cstheme="minorHAnsi"/>
            <w:rPrChange w:id="262" w:author="Patricia Mendonça" w:date="2023-04-13T20:06:00Z">
              <w:rPr/>
            </w:rPrChange>
          </w:rPr>
          <w:delText xml:space="preserve">se pode </w:delText>
        </w:r>
        <w:r w:rsidR="00354846" w:rsidRPr="000D77E3" w:rsidDel="000D77E3">
          <w:rPr>
            <w:rFonts w:cstheme="minorHAnsi"/>
            <w:rPrChange w:id="263" w:author="Patricia Mendonça" w:date="2023-04-13T20:06:00Z">
              <w:rPr/>
            </w:rPrChange>
          </w:rPr>
          <w:delText>emitir NF de venda de bambu.</w:delText>
        </w:r>
      </w:del>
    </w:p>
    <w:p w14:paraId="7D90FD1E" w14:textId="193CED04" w:rsidR="00354846" w:rsidRPr="000D77E3" w:rsidDel="000D77E3" w:rsidRDefault="00354846" w:rsidP="00354846">
      <w:pPr>
        <w:pStyle w:val="PargrafodaLista"/>
        <w:rPr>
          <w:del w:id="264" w:author="Patricia Mendonça" w:date="2023-04-13T20:02:00Z"/>
          <w:rFonts w:cstheme="minorHAnsi"/>
          <w:rPrChange w:id="265" w:author="Patricia Mendonça" w:date="2023-04-13T20:06:00Z">
            <w:rPr>
              <w:del w:id="266" w:author="Patricia Mendonça" w:date="2023-04-13T20:02:00Z"/>
            </w:rPr>
          </w:rPrChange>
        </w:rPr>
      </w:pPr>
      <w:del w:id="267" w:author="Patricia Mendonça" w:date="2023-04-13T20:02:00Z">
        <w:r w:rsidRPr="000D77E3" w:rsidDel="000D77E3">
          <w:rPr>
            <w:rFonts w:cstheme="minorHAnsi"/>
            <w:rPrChange w:id="268" w:author="Patricia Mendonça" w:date="2023-04-13T20:06:00Z">
              <w:rPr/>
            </w:rPrChange>
          </w:rPr>
          <w:delText xml:space="preserve">Além do Carlos Lira, foram mencionados outros nomes de possíveis </w:delText>
        </w:r>
      </w:del>
    </w:p>
    <w:p w14:paraId="014F6A9D" w14:textId="26F7FF1B" w:rsidR="00354846" w:rsidRPr="000D77E3" w:rsidDel="000D77E3" w:rsidRDefault="00354846" w:rsidP="00354846">
      <w:pPr>
        <w:pStyle w:val="PargrafodaLista"/>
        <w:rPr>
          <w:del w:id="269" w:author="Patricia Mendonça" w:date="2023-04-13T20:02:00Z"/>
          <w:rFonts w:cstheme="minorHAnsi"/>
          <w:rPrChange w:id="270" w:author="Patricia Mendonça" w:date="2023-04-13T20:06:00Z">
            <w:rPr>
              <w:del w:id="271" w:author="Patricia Mendonça" w:date="2023-04-13T20:02:00Z"/>
            </w:rPr>
          </w:rPrChange>
        </w:rPr>
      </w:pPr>
      <w:del w:id="272" w:author="Patricia Mendonça" w:date="2023-04-13T20:02:00Z">
        <w:r w:rsidRPr="000D77E3" w:rsidDel="000D77E3">
          <w:rPr>
            <w:rFonts w:cstheme="minorHAnsi"/>
            <w:rPrChange w:id="273" w:author="Patricia Mendonça" w:date="2023-04-13T20:06:00Z">
              <w:rPr/>
            </w:rPrChange>
          </w:rPr>
          <w:delText>parceiros como o</w:delText>
        </w:r>
        <w:r w:rsidR="002D17FA" w:rsidRPr="000D77E3" w:rsidDel="000D77E3">
          <w:rPr>
            <w:rFonts w:cstheme="minorHAnsi"/>
            <w:rPrChange w:id="274" w:author="Patricia Mendonça" w:date="2023-04-13T20:06:00Z">
              <w:rPr/>
            </w:rPrChange>
          </w:rPr>
          <w:delText xml:space="preserve"> Roberto Paiacam</w:delText>
        </w:r>
        <w:r w:rsidRPr="000D77E3" w:rsidDel="000D77E3">
          <w:rPr>
            <w:rFonts w:cstheme="minorHAnsi"/>
            <w:rPrChange w:id="275" w:author="Patricia Mendonça" w:date="2023-04-13T20:06:00Z">
              <w:rPr/>
            </w:rPrChange>
          </w:rPr>
          <w:delText xml:space="preserve">, ou </w:delText>
        </w:r>
        <w:r w:rsidR="002D17FA" w:rsidRPr="000D77E3" w:rsidDel="000D77E3">
          <w:rPr>
            <w:rFonts w:cstheme="minorHAnsi"/>
            <w:rPrChange w:id="276" w:author="Patricia Mendonça" w:date="2023-04-13T20:06:00Z">
              <w:rPr/>
            </w:rPrChange>
          </w:rPr>
          <w:delText xml:space="preserve">a família </w:delText>
        </w:r>
        <w:r w:rsidRPr="000D77E3" w:rsidDel="000D77E3">
          <w:rPr>
            <w:rFonts w:cstheme="minorHAnsi"/>
            <w:rPrChange w:id="277" w:author="Patricia Mendonça" w:date="2023-04-13T20:06:00Z">
              <w:rPr/>
            </w:rPrChange>
          </w:rPr>
          <w:delText xml:space="preserve">de </w:delText>
        </w:r>
        <w:r w:rsidR="005B5D65" w:rsidRPr="000D77E3" w:rsidDel="000D77E3">
          <w:rPr>
            <w:rFonts w:cstheme="minorHAnsi"/>
            <w:rPrChange w:id="278" w:author="Patricia Mendonça" w:date="2023-04-13T20:06:00Z">
              <w:rPr/>
            </w:rPrChange>
          </w:rPr>
          <w:delText>Getúlio</w:delText>
        </w:r>
        <w:r w:rsidR="002D17FA" w:rsidRPr="000D77E3" w:rsidDel="000D77E3">
          <w:rPr>
            <w:rFonts w:cstheme="minorHAnsi"/>
            <w:rPrChange w:id="279" w:author="Patricia Mendonça" w:date="2023-04-13T20:06:00Z">
              <w:rPr/>
            </w:rPrChange>
          </w:rPr>
          <w:delText xml:space="preserve"> e Meirele</w:delText>
        </w:r>
        <w:r w:rsidRPr="000D77E3" w:rsidDel="000D77E3">
          <w:rPr>
            <w:rFonts w:cstheme="minorHAnsi"/>
            <w:rPrChange w:id="280" w:author="Patricia Mendonça" w:date="2023-04-13T20:06:00Z">
              <w:rPr/>
            </w:rPrChange>
          </w:rPr>
          <w:delText xml:space="preserve"> (de Campinas)</w:delText>
        </w:r>
        <w:r w:rsidR="00FD1623" w:rsidRPr="000D77E3" w:rsidDel="000D77E3">
          <w:rPr>
            <w:rFonts w:cstheme="minorHAnsi"/>
            <w:rPrChange w:id="281" w:author="Patricia Mendonça" w:date="2023-04-13T20:06:00Z">
              <w:rPr/>
            </w:rPrChange>
          </w:rPr>
          <w:delText xml:space="preserve"> para auxiliar a comissão de meio ambiente neste momento.</w:delText>
        </w:r>
      </w:del>
    </w:p>
    <w:p w14:paraId="077996FB" w14:textId="13203EE4" w:rsidR="002D17FA" w:rsidRPr="000D77E3" w:rsidDel="000D77E3" w:rsidRDefault="00354846" w:rsidP="00354846">
      <w:pPr>
        <w:pStyle w:val="PargrafodaLista"/>
        <w:rPr>
          <w:del w:id="282" w:author="Patricia Mendonça" w:date="2023-04-13T20:02:00Z"/>
          <w:rFonts w:cstheme="minorHAnsi"/>
          <w:rPrChange w:id="283" w:author="Patricia Mendonça" w:date="2023-04-13T20:06:00Z">
            <w:rPr>
              <w:del w:id="284" w:author="Patricia Mendonça" w:date="2023-04-13T20:02:00Z"/>
            </w:rPr>
          </w:rPrChange>
        </w:rPr>
      </w:pPr>
      <w:del w:id="285" w:author="Patricia Mendonça" w:date="2023-04-13T20:02:00Z">
        <w:r w:rsidRPr="000D77E3" w:rsidDel="000D77E3">
          <w:rPr>
            <w:rFonts w:cstheme="minorHAnsi"/>
            <w:rPrChange w:id="286" w:author="Patricia Mendonça" w:date="2023-04-13T20:06:00Z">
              <w:rPr/>
            </w:rPrChange>
          </w:rPr>
          <w:delText>Contudo Isabel lembrou da oficina de taipas, que foi uma oficina elaborada por uma consultoria. Houve uma rifa dos ovos que financiou esta oficina. Entretanto os participantes eram na sua grande maioria de fora da Angelim.</w:delText>
        </w:r>
        <w:r w:rsidR="009C4310" w:rsidRPr="000D77E3" w:rsidDel="000D77E3">
          <w:rPr>
            <w:rFonts w:cstheme="minorHAnsi"/>
            <w:rPrChange w:id="287" w:author="Patricia Mendonça" w:date="2023-04-13T20:06:00Z">
              <w:rPr/>
            </w:rPrChange>
          </w:rPr>
          <w:delText xml:space="preserve"> Seria bacana um envolvimento maior da comunidade Angelim</w:delText>
        </w:r>
        <w:r w:rsidR="00FD1623" w:rsidRPr="000D77E3" w:rsidDel="000D77E3">
          <w:rPr>
            <w:rFonts w:cstheme="minorHAnsi"/>
            <w:rPrChange w:id="288" w:author="Patricia Mendonça" w:date="2023-04-13T20:06:00Z">
              <w:rPr/>
            </w:rPrChange>
          </w:rPr>
          <w:delText xml:space="preserve"> desta vez</w:delText>
        </w:r>
        <w:r w:rsidR="009C4310" w:rsidRPr="000D77E3" w:rsidDel="000D77E3">
          <w:rPr>
            <w:rFonts w:cstheme="minorHAnsi"/>
            <w:rPrChange w:id="289" w:author="Patricia Mendonça" w:date="2023-04-13T20:06:00Z">
              <w:rPr/>
            </w:rPrChange>
          </w:rPr>
          <w:delText>.</w:delText>
        </w:r>
      </w:del>
    </w:p>
    <w:p w14:paraId="0C04B4DF" w14:textId="57197490" w:rsidR="005744F7" w:rsidRPr="000D77E3" w:rsidDel="000D77E3" w:rsidRDefault="005744F7" w:rsidP="00521583">
      <w:pPr>
        <w:pStyle w:val="PargrafodaLista"/>
        <w:rPr>
          <w:del w:id="290" w:author="Patricia Mendonça" w:date="2023-04-13T20:02:00Z"/>
          <w:rFonts w:cstheme="minorHAnsi"/>
          <w:rPrChange w:id="291" w:author="Patricia Mendonça" w:date="2023-04-13T20:06:00Z">
            <w:rPr>
              <w:del w:id="292" w:author="Patricia Mendonça" w:date="2023-04-13T20:02:00Z"/>
            </w:rPr>
          </w:rPrChange>
        </w:rPr>
      </w:pPr>
    </w:p>
    <w:p w14:paraId="0A39EC72" w14:textId="4DB3A664" w:rsidR="005744F7" w:rsidRPr="000D77E3" w:rsidDel="000D77E3" w:rsidRDefault="005744F7" w:rsidP="005744F7">
      <w:pPr>
        <w:pStyle w:val="PargrafodaLista"/>
        <w:numPr>
          <w:ilvl w:val="0"/>
          <w:numId w:val="1"/>
        </w:numPr>
        <w:rPr>
          <w:del w:id="293" w:author="Patricia Mendonça" w:date="2023-04-13T20:02:00Z"/>
          <w:rFonts w:cstheme="minorHAnsi"/>
          <w:rPrChange w:id="294" w:author="Patricia Mendonça" w:date="2023-04-13T20:06:00Z">
            <w:rPr>
              <w:del w:id="295" w:author="Patricia Mendonça" w:date="2023-04-13T20:02:00Z"/>
            </w:rPr>
          </w:rPrChange>
        </w:rPr>
      </w:pPr>
      <w:del w:id="296" w:author="Patricia Mendonça" w:date="2023-04-13T20:02:00Z">
        <w:r w:rsidRPr="000D77E3" w:rsidDel="000D77E3">
          <w:rPr>
            <w:rFonts w:cstheme="minorHAnsi"/>
            <w:rPrChange w:id="297" w:author="Patricia Mendonça" w:date="2023-04-13T20:06:00Z">
              <w:rPr/>
            </w:rPrChange>
          </w:rPr>
          <w:delText>Bambus</w:delText>
        </w:r>
      </w:del>
    </w:p>
    <w:p w14:paraId="06B6274D" w14:textId="7F39CFE9" w:rsidR="005744F7" w:rsidRPr="000D77E3" w:rsidDel="000D77E3" w:rsidRDefault="00FD1623" w:rsidP="00515128">
      <w:pPr>
        <w:ind w:firstLine="708"/>
        <w:rPr>
          <w:del w:id="298" w:author="Patricia Mendonça" w:date="2023-04-13T20:02:00Z"/>
          <w:rFonts w:cstheme="minorHAnsi"/>
          <w:rPrChange w:id="299" w:author="Patricia Mendonça" w:date="2023-04-13T20:06:00Z">
            <w:rPr>
              <w:del w:id="300" w:author="Patricia Mendonça" w:date="2023-04-13T20:02:00Z"/>
            </w:rPr>
          </w:rPrChange>
        </w:rPr>
      </w:pPr>
      <w:del w:id="301" w:author="Patricia Mendonça" w:date="2023-04-13T20:02:00Z">
        <w:r w:rsidRPr="000D77E3" w:rsidDel="000D77E3">
          <w:rPr>
            <w:rFonts w:cstheme="minorHAnsi"/>
            <w:rPrChange w:id="302" w:author="Patricia Mendonça" w:date="2023-04-13T20:06:00Z">
              <w:rPr/>
            </w:rPrChange>
          </w:rPr>
          <w:delText xml:space="preserve">Há na escola </w:delText>
        </w:r>
        <w:r w:rsidR="00515128" w:rsidRPr="000D77E3" w:rsidDel="000D77E3">
          <w:rPr>
            <w:rFonts w:cstheme="minorHAnsi"/>
            <w:rPrChange w:id="303" w:author="Patricia Mendonça" w:date="2023-04-13T20:06:00Z">
              <w:rPr/>
            </w:rPrChange>
          </w:rPr>
          <w:delText>bambus suficientes para fazer uma nova sala?</w:delText>
        </w:r>
      </w:del>
    </w:p>
    <w:p w14:paraId="72246915" w14:textId="777153D3" w:rsidR="00515128" w:rsidRPr="000D77E3" w:rsidDel="000D77E3" w:rsidRDefault="00515128" w:rsidP="00521583">
      <w:pPr>
        <w:pStyle w:val="PargrafodaLista"/>
        <w:rPr>
          <w:del w:id="304" w:author="Patricia Mendonça" w:date="2023-04-13T20:02:00Z"/>
          <w:rFonts w:cstheme="minorHAnsi"/>
          <w:rPrChange w:id="305" w:author="Patricia Mendonça" w:date="2023-04-13T20:06:00Z">
            <w:rPr>
              <w:del w:id="306" w:author="Patricia Mendonça" w:date="2023-04-13T20:02:00Z"/>
            </w:rPr>
          </w:rPrChange>
        </w:rPr>
      </w:pPr>
      <w:del w:id="307" w:author="Patricia Mendonça" w:date="2023-04-13T20:02:00Z">
        <w:r w:rsidRPr="000D77E3" w:rsidDel="000D77E3">
          <w:rPr>
            <w:rFonts w:cstheme="minorHAnsi"/>
            <w:rPrChange w:id="308" w:author="Patricia Mendonça" w:date="2023-04-13T20:06:00Z">
              <w:rPr/>
            </w:rPrChange>
          </w:rPr>
          <w:delText>Let</w:delText>
        </w:r>
        <w:r w:rsidR="005B5D65" w:rsidRPr="000D77E3" w:rsidDel="000D77E3">
          <w:rPr>
            <w:rFonts w:cstheme="minorHAnsi"/>
            <w:rPrChange w:id="309" w:author="Patricia Mendonça" w:date="2023-04-13T20:06:00Z">
              <w:rPr/>
            </w:rPrChange>
          </w:rPr>
          <w:delText>í</w:delText>
        </w:r>
        <w:r w:rsidRPr="000D77E3" w:rsidDel="000D77E3">
          <w:rPr>
            <w:rFonts w:cstheme="minorHAnsi"/>
            <w:rPrChange w:id="310" w:author="Patricia Mendonça" w:date="2023-04-13T20:06:00Z">
              <w:rPr/>
            </w:rPrChange>
          </w:rPr>
          <w:delText xml:space="preserve">cia destacou a necessidade da professora Brenda </w:delText>
        </w:r>
        <w:r w:rsidR="009C4310" w:rsidRPr="000D77E3" w:rsidDel="000D77E3">
          <w:rPr>
            <w:rFonts w:cstheme="minorHAnsi"/>
            <w:rPrChange w:id="311" w:author="Patricia Mendonça" w:date="2023-04-13T20:06:00Z">
              <w:rPr/>
            </w:rPrChange>
          </w:rPr>
          <w:delText xml:space="preserve">(apresentada na </w:delText>
        </w:r>
        <w:r w:rsidR="005B5D65" w:rsidRPr="000D77E3" w:rsidDel="000D77E3">
          <w:rPr>
            <w:rFonts w:cstheme="minorHAnsi"/>
            <w:rPrChange w:id="312" w:author="Patricia Mendonça" w:date="2023-04-13T20:06:00Z">
              <w:rPr/>
            </w:rPrChange>
          </w:rPr>
          <w:delText>reunião</w:delText>
        </w:r>
        <w:r w:rsidR="009C4310" w:rsidRPr="000D77E3" w:rsidDel="000D77E3">
          <w:rPr>
            <w:rFonts w:cstheme="minorHAnsi"/>
            <w:rPrChange w:id="313" w:author="Patricia Mendonça" w:date="2023-04-13T20:06:00Z">
              <w:rPr/>
            </w:rPrChange>
          </w:rPr>
          <w:delText xml:space="preserve"> de 04/04) de um espaço </w:delText>
        </w:r>
        <w:r w:rsidRPr="000D77E3" w:rsidDel="000D77E3">
          <w:rPr>
            <w:rFonts w:cstheme="minorHAnsi"/>
            <w:rPrChange w:id="314" w:author="Patricia Mendonça" w:date="2023-04-13T20:06:00Z">
              <w:rPr/>
            </w:rPrChange>
          </w:rPr>
          <w:delText>para pelo menos guardar os instrumentos.</w:delText>
        </w:r>
      </w:del>
    </w:p>
    <w:p w14:paraId="4227DE62" w14:textId="76779291" w:rsidR="00515128" w:rsidRPr="000D77E3" w:rsidDel="000D77E3" w:rsidRDefault="00515128" w:rsidP="00515128">
      <w:pPr>
        <w:pStyle w:val="PargrafodaLista"/>
        <w:rPr>
          <w:del w:id="315" w:author="Patricia Mendonça" w:date="2023-04-13T20:02:00Z"/>
          <w:rFonts w:cstheme="minorHAnsi"/>
          <w:rPrChange w:id="316" w:author="Patricia Mendonça" w:date="2023-04-13T20:06:00Z">
            <w:rPr>
              <w:del w:id="317" w:author="Patricia Mendonça" w:date="2023-04-13T20:02:00Z"/>
            </w:rPr>
          </w:rPrChange>
        </w:rPr>
      </w:pPr>
      <w:del w:id="318" w:author="Patricia Mendonça" w:date="2023-04-13T20:02:00Z">
        <w:r w:rsidRPr="000D77E3" w:rsidDel="000D77E3">
          <w:rPr>
            <w:rFonts w:cstheme="minorHAnsi"/>
            <w:rPrChange w:id="319" w:author="Patricia Mendonça" w:date="2023-04-13T20:06:00Z">
              <w:rPr/>
            </w:rPrChange>
          </w:rPr>
          <w:delText>Os bambus poderiam servir talvez para fazer uma divisória em uma sala já existente para a professora Brenda, então?</w:delText>
        </w:r>
      </w:del>
    </w:p>
    <w:p w14:paraId="7A559004" w14:textId="3FB16759" w:rsidR="000E7768" w:rsidRPr="000D77E3" w:rsidDel="000D77E3" w:rsidRDefault="000E7768" w:rsidP="00515128">
      <w:pPr>
        <w:pStyle w:val="PargrafodaLista"/>
        <w:rPr>
          <w:del w:id="320" w:author="Patricia Mendonça" w:date="2023-04-13T20:02:00Z"/>
          <w:rFonts w:cstheme="minorHAnsi"/>
          <w:rPrChange w:id="321" w:author="Patricia Mendonça" w:date="2023-04-13T20:06:00Z">
            <w:rPr>
              <w:del w:id="322" w:author="Patricia Mendonça" w:date="2023-04-13T20:02:00Z"/>
            </w:rPr>
          </w:rPrChange>
        </w:rPr>
      </w:pPr>
      <w:del w:id="323" w:author="Patricia Mendonça" w:date="2023-04-13T20:02:00Z">
        <w:r w:rsidRPr="000D77E3" w:rsidDel="000D77E3">
          <w:rPr>
            <w:rFonts w:cstheme="minorHAnsi"/>
            <w:rPrChange w:id="324" w:author="Patricia Mendonça" w:date="2023-04-13T20:06:00Z">
              <w:rPr/>
            </w:rPrChange>
          </w:rPr>
          <w:delText xml:space="preserve">Vale lembrar que a professora Adriana trouxe a conhecimento do grupo do meio ambiente em 04/04 algumas alternativas além da bio construção: </w:delText>
        </w:r>
      </w:del>
    </w:p>
    <w:p w14:paraId="0F10630A" w14:textId="2C5EE966" w:rsidR="000E7768" w:rsidRPr="000D77E3" w:rsidDel="000D77E3" w:rsidRDefault="000E7768" w:rsidP="000E7768">
      <w:pPr>
        <w:pStyle w:val="PargrafodaLista"/>
        <w:numPr>
          <w:ilvl w:val="0"/>
          <w:numId w:val="5"/>
        </w:numPr>
        <w:rPr>
          <w:del w:id="325" w:author="Patricia Mendonça" w:date="2023-04-13T20:02:00Z"/>
          <w:rFonts w:cstheme="minorHAnsi"/>
          <w:rPrChange w:id="326" w:author="Patricia Mendonça" w:date="2023-04-13T20:06:00Z">
            <w:rPr>
              <w:del w:id="327" w:author="Patricia Mendonça" w:date="2023-04-13T20:02:00Z"/>
            </w:rPr>
          </w:rPrChange>
        </w:rPr>
      </w:pPr>
      <w:del w:id="328" w:author="Patricia Mendonça" w:date="2023-04-13T20:02:00Z">
        <w:r w:rsidRPr="000D77E3" w:rsidDel="000D77E3">
          <w:rPr>
            <w:rFonts w:cstheme="minorHAnsi"/>
            <w:rPrChange w:id="329" w:author="Patricia Mendonça" w:date="2023-04-13T20:06:00Z">
              <w:rPr/>
            </w:rPrChange>
          </w:rPr>
          <w:delText>Oficina de brinquedos para a escola;</w:delText>
        </w:r>
      </w:del>
    </w:p>
    <w:p w14:paraId="1167F131" w14:textId="0A5309EA" w:rsidR="000E7768" w:rsidRPr="000D77E3" w:rsidDel="000D77E3" w:rsidRDefault="00F0702F" w:rsidP="000E7768">
      <w:pPr>
        <w:pStyle w:val="PargrafodaLista"/>
        <w:numPr>
          <w:ilvl w:val="0"/>
          <w:numId w:val="5"/>
        </w:numPr>
        <w:rPr>
          <w:del w:id="330" w:author="Patricia Mendonça" w:date="2023-04-13T20:02:00Z"/>
          <w:rFonts w:cstheme="minorHAnsi"/>
          <w:rPrChange w:id="331" w:author="Patricia Mendonça" w:date="2023-04-13T20:06:00Z">
            <w:rPr>
              <w:del w:id="332" w:author="Patricia Mendonça" w:date="2023-04-13T20:02:00Z"/>
            </w:rPr>
          </w:rPrChange>
        </w:rPr>
      </w:pPr>
      <w:del w:id="333" w:author="Patricia Mendonça" w:date="2023-04-13T20:02:00Z">
        <w:r w:rsidRPr="000D77E3" w:rsidDel="000D77E3">
          <w:rPr>
            <w:rFonts w:cstheme="minorHAnsi"/>
            <w:rPrChange w:id="334" w:author="Patricia Mendonça" w:date="2023-04-13T20:06:00Z">
              <w:rPr/>
            </w:rPrChange>
          </w:rPr>
          <w:delText>Confecção</w:delText>
        </w:r>
        <w:r w:rsidR="000E7768" w:rsidRPr="000D77E3" w:rsidDel="000D77E3">
          <w:rPr>
            <w:rFonts w:cstheme="minorHAnsi"/>
            <w:rPrChange w:id="335" w:author="Patricia Mendonça" w:date="2023-04-13T20:06:00Z">
              <w:rPr/>
            </w:rPrChange>
          </w:rPr>
          <w:delText xml:space="preserve"> de agulhas de tricô para o currículo do 1</w:delText>
        </w:r>
        <w:r w:rsidR="000E7768" w:rsidRPr="000D77E3" w:rsidDel="000D77E3">
          <w:rPr>
            <w:rFonts w:cstheme="minorHAnsi"/>
            <w:vertAlign w:val="superscript"/>
            <w:rPrChange w:id="336" w:author="Patricia Mendonça" w:date="2023-04-13T20:06:00Z">
              <w:rPr>
                <w:vertAlign w:val="superscript"/>
              </w:rPr>
            </w:rPrChange>
          </w:rPr>
          <w:delText>o</w:delText>
        </w:r>
        <w:r w:rsidR="000E7768" w:rsidRPr="000D77E3" w:rsidDel="000D77E3">
          <w:rPr>
            <w:rFonts w:cstheme="minorHAnsi"/>
            <w:rPrChange w:id="337" w:author="Patricia Mendonça" w:date="2023-04-13T20:06:00Z">
              <w:rPr/>
            </w:rPrChange>
          </w:rPr>
          <w:delText xml:space="preserve"> ano e ponta para corda de </w:delText>
        </w:r>
        <w:r w:rsidRPr="000D77E3" w:rsidDel="000D77E3">
          <w:rPr>
            <w:rFonts w:cstheme="minorHAnsi"/>
            <w:rPrChange w:id="338" w:author="Patricia Mendonça" w:date="2023-04-13T20:06:00Z">
              <w:rPr/>
            </w:rPrChange>
          </w:rPr>
          <w:delText>sisal</w:delText>
        </w:r>
        <w:r w:rsidR="000E7768" w:rsidRPr="000D77E3" w:rsidDel="000D77E3">
          <w:rPr>
            <w:rFonts w:cstheme="minorHAnsi"/>
            <w:rPrChange w:id="339" w:author="Patricia Mendonça" w:date="2023-04-13T20:06:00Z">
              <w:rPr/>
            </w:rPrChange>
          </w:rPr>
          <w:delText>, que é parte do currículo do 2</w:delText>
        </w:r>
        <w:r w:rsidR="000E7768" w:rsidRPr="000D77E3" w:rsidDel="000D77E3">
          <w:rPr>
            <w:rFonts w:cstheme="minorHAnsi"/>
            <w:vertAlign w:val="superscript"/>
            <w:rPrChange w:id="340" w:author="Patricia Mendonça" w:date="2023-04-13T20:06:00Z">
              <w:rPr>
                <w:vertAlign w:val="superscript"/>
              </w:rPr>
            </w:rPrChange>
          </w:rPr>
          <w:delText>o</w:delText>
        </w:r>
        <w:r w:rsidR="000E7768" w:rsidRPr="000D77E3" w:rsidDel="000D77E3">
          <w:rPr>
            <w:rFonts w:cstheme="minorHAnsi"/>
            <w:rPrChange w:id="341" w:author="Patricia Mendonça" w:date="2023-04-13T20:06:00Z">
              <w:rPr/>
            </w:rPrChange>
          </w:rPr>
          <w:delText xml:space="preserve"> ano.</w:delText>
        </w:r>
      </w:del>
    </w:p>
    <w:p w14:paraId="1AD70FDA" w14:textId="64E3CBCB" w:rsidR="000D3693" w:rsidRPr="000D77E3" w:rsidDel="000D77E3" w:rsidRDefault="000D3693" w:rsidP="00515128">
      <w:pPr>
        <w:pStyle w:val="PargrafodaLista"/>
        <w:rPr>
          <w:del w:id="342" w:author="Patricia Mendonça" w:date="2023-04-13T20:02:00Z"/>
          <w:rFonts w:cstheme="minorHAnsi"/>
          <w:rPrChange w:id="343" w:author="Patricia Mendonça" w:date="2023-04-13T20:06:00Z">
            <w:rPr>
              <w:del w:id="344" w:author="Patricia Mendonça" w:date="2023-04-13T20:02:00Z"/>
            </w:rPr>
          </w:rPrChange>
        </w:rPr>
      </w:pPr>
      <w:del w:id="345" w:author="Patricia Mendonça" w:date="2023-04-13T20:02:00Z">
        <w:r w:rsidRPr="000D77E3" w:rsidDel="000D77E3">
          <w:rPr>
            <w:rFonts w:cstheme="minorHAnsi"/>
            <w:rPrChange w:id="346" w:author="Patricia Mendonça" w:date="2023-04-13T20:06:00Z">
              <w:rPr/>
            </w:rPrChange>
          </w:rPr>
          <w:delText>Leticia se propôs a marcar um dia no Fundamental para entender melhor estes impactos</w:delText>
        </w:r>
        <w:r w:rsidR="009C4310" w:rsidRPr="000D77E3" w:rsidDel="000D77E3">
          <w:rPr>
            <w:rFonts w:cstheme="minorHAnsi"/>
            <w:rPrChange w:id="347" w:author="Patricia Mendonça" w:date="2023-04-13T20:06:00Z">
              <w:rPr/>
            </w:rPrChange>
          </w:rPr>
          <w:delText xml:space="preserve"> da obra da MRV</w:delText>
        </w:r>
        <w:r w:rsidR="00AA17C4" w:rsidRPr="000D77E3" w:rsidDel="000D77E3">
          <w:rPr>
            <w:rFonts w:cstheme="minorHAnsi"/>
            <w:rPrChange w:id="348" w:author="Patricia Mendonça" w:date="2023-04-13T20:06:00Z">
              <w:rPr/>
            </w:rPrChange>
          </w:rPr>
          <w:delText xml:space="preserve"> e as alternativas para o bambu</w:delText>
        </w:r>
        <w:r w:rsidRPr="000D77E3" w:rsidDel="000D77E3">
          <w:rPr>
            <w:rFonts w:cstheme="minorHAnsi"/>
            <w:rPrChange w:id="349" w:author="Patricia Mendonça" w:date="2023-04-13T20:06:00Z">
              <w:rPr/>
            </w:rPrChange>
          </w:rPr>
          <w:delText>.</w:delText>
        </w:r>
      </w:del>
    </w:p>
    <w:p w14:paraId="27D3021C" w14:textId="120E2A47" w:rsidR="00515128" w:rsidRPr="000D77E3" w:rsidDel="000D77E3" w:rsidRDefault="00515128" w:rsidP="00515128">
      <w:pPr>
        <w:pStyle w:val="PargrafodaLista"/>
        <w:rPr>
          <w:del w:id="350" w:author="Patricia Mendonça" w:date="2023-04-13T20:02:00Z"/>
          <w:rFonts w:cstheme="minorHAnsi"/>
          <w:rPrChange w:id="351" w:author="Patricia Mendonça" w:date="2023-04-13T20:06:00Z">
            <w:rPr>
              <w:del w:id="352" w:author="Patricia Mendonça" w:date="2023-04-13T20:02:00Z"/>
            </w:rPr>
          </w:rPrChange>
        </w:rPr>
      </w:pPr>
    </w:p>
    <w:p w14:paraId="62A61A64" w14:textId="627CF3A6" w:rsidR="00515128" w:rsidRPr="000D77E3" w:rsidDel="000D77E3" w:rsidRDefault="00515128" w:rsidP="00515128">
      <w:pPr>
        <w:pStyle w:val="PargrafodaLista"/>
        <w:numPr>
          <w:ilvl w:val="0"/>
          <w:numId w:val="1"/>
        </w:numPr>
        <w:rPr>
          <w:del w:id="353" w:author="Patricia Mendonça" w:date="2023-04-13T20:02:00Z"/>
          <w:rFonts w:cstheme="minorHAnsi"/>
          <w:rPrChange w:id="354" w:author="Patricia Mendonça" w:date="2023-04-13T20:06:00Z">
            <w:rPr>
              <w:del w:id="355" w:author="Patricia Mendonça" w:date="2023-04-13T20:02:00Z"/>
            </w:rPr>
          </w:rPrChange>
        </w:rPr>
      </w:pPr>
      <w:del w:id="356" w:author="Patricia Mendonça" w:date="2023-04-13T20:02:00Z">
        <w:r w:rsidRPr="000D77E3" w:rsidDel="000D77E3">
          <w:rPr>
            <w:rFonts w:cstheme="minorHAnsi"/>
            <w:rPrChange w:id="357" w:author="Patricia Mendonça" w:date="2023-04-13T20:06:00Z">
              <w:rPr/>
            </w:rPrChange>
          </w:rPr>
          <w:delText>Impactos para a comissão de meio ambiente</w:delText>
        </w:r>
      </w:del>
    </w:p>
    <w:p w14:paraId="57EB977E" w14:textId="12A4A868" w:rsidR="00515128" w:rsidRPr="000D77E3" w:rsidDel="000D77E3" w:rsidRDefault="00515128" w:rsidP="00515128">
      <w:pPr>
        <w:pStyle w:val="PargrafodaLista"/>
        <w:rPr>
          <w:del w:id="358" w:author="Patricia Mendonça" w:date="2023-04-13T20:02:00Z"/>
          <w:rFonts w:cstheme="minorHAnsi"/>
          <w:rPrChange w:id="359" w:author="Patricia Mendonça" w:date="2023-04-13T20:06:00Z">
            <w:rPr>
              <w:del w:id="360" w:author="Patricia Mendonça" w:date="2023-04-13T20:02:00Z"/>
            </w:rPr>
          </w:rPrChange>
        </w:rPr>
      </w:pPr>
      <w:del w:id="361" w:author="Patricia Mendonça" w:date="2023-04-13T20:02:00Z">
        <w:r w:rsidRPr="000D77E3" w:rsidDel="000D77E3">
          <w:rPr>
            <w:rFonts w:cstheme="minorHAnsi"/>
            <w:rPrChange w:id="362" w:author="Patricia Mendonça" w:date="2023-04-13T20:06:00Z">
              <w:rPr/>
            </w:rPrChange>
          </w:rPr>
          <w:delText xml:space="preserve">Professora Adriana levantou a questão da nascente, que será afetada com a retirada das </w:delText>
        </w:r>
        <w:r w:rsidR="000E7768" w:rsidRPr="000D77E3" w:rsidDel="000D77E3">
          <w:rPr>
            <w:rFonts w:cstheme="minorHAnsi"/>
            <w:rPrChange w:id="363" w:author="Patricia Mendonça" w:date="2023-04-13T20:06:00Z">
              <w:rPr/>
            </w:rPrChange>
          </w:rPr>
          <w:delText>árvores</w:delText>
        </w:r>
        <w:r w:rsidRPr="000D77E3" w:rsidDel="000D77E3">
          <w:rPr>
            <w:rFonts w:cstheme="minorHAnsi"/>
            <w:rPrChange w:id="364" w:author="Patricia Mendonça" w:date="2023-04-13T20:06:00Z">
              <w:rPr/>
            </w:rPrChange>
          </w:rPr>
          <w:delText>.</w:delText>
        </w:r>
      </w:del>
    </w:p>
    <w:p w14:paraId="0D2A4E98" w14:textId="231ECDA2" w:rsidR="00711D42" w:rsidRPr="000D77E3" w:rsidDel="000D77E3" w:rsidRDefault="00711D42" w:rsidP="00711D42">
      <w:pPr>
        <w:pStyle w:val="PargrafodaLista"/>
        <w:rPr>
          <w:del w:id="365" w:author="Patricia Mendonça" w:date="2023-04-13T20:02:00Z"/>
          <w:rFonts w:cstheme="minorHAnsi"/>
          <w:rPrChange w:id="366" w:author="Patricia Mendonça" w:date="2023-04-13T20:06:00Z">
            <w:rPr>
              <w:del w:id="367" w:author="Patricia Mendonça" w:date="2023-04-13T20:02:00Z"/>
            </w:rPr>
          </w:rPrChange>
        </w:rPr>
      </w:pPr>
      <w:del w:id="368" w:author="Patricia Mendonça" w:date="2023-04-13T20:02:00Z">
        <w:r w:rsidRPr="000D77E3" w:rsidDel="000D77E3">
          <w:rPr>
            <w:rFonts w:cstheme="minorHAnsi"/>
            <w:rPrChange w:id="369" w:author="Patricia Mendonça" w:date="2023-04-13T20:06:00Z">
              <w:rPr/>
            </w:rPrChange>
          </w:rPr>
          <w:delText xml:space="preserve">As </w:delText>
        </w:r>
        <w:r w:rsidR="009C4310" w:rsidRPr="000D77E3" w:rsidDel="000D77E3">
          <w:rPr>
            <w:rFonts w:cstheme="minorHAnsi"/>
            <w:rPrChange w:id="370" w:author="Patricia Mendonça" w:date="2023-04-13T20:06:00Z">
              <w:rPr/>
            </w:rPrChange>
          </w:rPr>
          <w:delText>á</w:delText>
        </w:r>
        <w:r w:rsidRPr="000D77E3" w:rsidDel="000D77E3">
          <w:rPr>
            <w:rFonts w:cstheme="minorHAnsi"/>
            <w:rPrChange w:id="371" w:author="Patricia Mendonça" w:date="2023-04-13T20:06:00Z">
              <w:rPr/>
            </w:rPrChange>
          </w:rPr>
          <w:delText>rvores cortadas não serão transplantadas, mas talvez a MRV tenha que fazer uma compensação ambiental em outro local.</w:delText>
        </w:r>
      </w:del>
    </w:p>
    <w:p w14:paraId="7DF159F9" w14:textId="30B38C63" w:rsidR="00711D42" w:rsidRPr="000D77E3" w:rsidDel="000D77E3" w:rsidRDefault="00711D42" w:rsidP="00711D42">
      <w:pPr>
        <w:pStyle w:val="PargrafodaLista"/>
        <w:rPr>
          <w:del w:id="372" w:author="Patricia Mendonça" w:date="2023-04-13T20:02:00Z"/>
          <w:rFonts w:cstheme="minorHAnsi"/>
          <w:rPrChange w:id="373" w:author="Patricia Mendonça" w:date="2023-04-13T20:06:00Z">
            <w:rPr>
              <w:del w:id="374" w:author="Patricia Mendonça" w:date="2023-04-13T20:02:00Z"/>
            </w:rPr>
          </w:rPrChange>
        </w:rPr>
      </w:pPr>
      <w:del w:id="375" w:author="Patricia Mendonça" w:date="2023-04-13T20:02:00Z">
        <w:r w:rsidRPr="000D77E3" w:rsidDel="000D77E3">
          <w:rPr>
            <w:rFonts w:cstheme="minorHAnsi"/>
            <w:rPrChange w:id="376" w:author="Patricia Mendonça" w:date="2023-04-13T20:06:00Z">
              <w:rPr/>
            </w:rPrChange>
          </w:rPr>
          <w:delText xml:space="preserve">Isabel se prontificou a pedir ajuda para o Pedro, pai do Felipe do </w:delText>
        </w:r>
        <w:r w:rsidR="00395495" w:rsidRPr="000D77E3" w:rsidDel="000D77E3">
          <w:rPr>
            <w:rFonts w:cstheme="minorHAnsi"/>
            <w:rPrChange w:id="377" w:author="Patricia Mendonça" w:date="2023-04-13T20:06:00Z">
              <w:rPr/>
            </w:rPrChange>
          </w:rPr>
          <w:delText>3</w:delText>
        </w:r>
        <w:r w:rsidR="00395495" w:rsidRPr="000D77E3" w:rsidDel="000D77E3">
          <w:rPr>
            <w:rFonts w:cstheme="minorHAnsi"/>
            <w:vertAlign w:val="superscript"/>
            <w:rPrChange w:id="378" w:author="Patricia Mendonça" w:date="2023-04-13T20:06:00Z">
              <w:rPr>
                <w:vertAlign w:val="superscript"/>
              </w:rPr>
            </w:rPrChange>
          </w:rPr>
          <w:delText>o</w:delText>
        </w:r>
        <w:r w:rsidR="00395495" w:rsidRPr="000D77E3" w:rsidDel="000D77E3">
          <w:rPr>
            <w:rFonts w:cstheme="minorHAnsi"/>
            <w:rPrChange w:id="379" w:author="Patricia Mendonça" w:date="2023-04-13T20:06:00Z">
              <w:rPr/>
            </w:rPrChange>
          </w:rPr>
          <w:delText xml:space="preserve"> </w:delText>
        </w:r>
        <w:r w:rsidRPr="000D77E3" w:rsidDel="000D77E3">
          <w:rPr>
            <w:rFonts w:cstheme="minorHAnsi"/>
            <w:rPrChange w:id="380" w:author="Patricia Mendonça" w:date="2023-04-13T20:06:00Z">
              <w:rPr/>
            </w:rPrChange>
          </w:rPr>
          <w:delText xml:space="preserve">ano, acerca do impacto relativo à nascente e </w:delText>
        </w:r>
        <w:r w:rsidR="000E7768" w:rsidRPr="000D77E3" w:rsidDel="000D77E3">
          <w:rPr>
            <w:rFonts w:cstheme="minorHAnsi"/>
            <w:rPrChange w:id="381" w:author="Patricia Mendonça" w:date="2023-04-13T20:06:00Z">
              <w:rPr/>
            </w:rPrChange>
          </w:rPr>
          <w:delText xml:space="preserve">levantamento de </w:delText>
        </w:r>
        <w:r w:rsidRPr="000D77E3" w:rsidDel="000D77E3">
          <w:rPr>
            <w:rFonts w:cstheme="minorHAnsi"/>
            <w:rPrChange w:id="382" w:author="Patricia Mendonça" w:date="2023-04-13T20:06:00Z">
              <w:rPr/>
            </w:rPrChange>
          </w:rPr>
          <w:delText>outros impactos ambientais.</w:delText>
        </w:r>
      </w:del>
    </w:p>
    <w:p w14:paraId="17D54577" w14:textId="731D6E0E" w:rsidR="00711D42" w:rsidRPr="000D77E3" w:rsidDel="000D77E3" w:rsidRDefault="00711D42" w:rsidP="00AD41C9">
      <w:pPr>
        <w:rPr>
          <w:del w:id="383" w:author="Patricia Mendonça" w:date="2023-04-13T20:02:00Z"/>
          <w:rFonts w:cstheme="minorHAnsi"/>
          <w:rPrChange w:id="384" w:author="Patricia Mendonça" w:date="2023-04-13T20:06:00Z">
            <w:rPr>
              <w:del w:id="385" w:author="Patricia Mendonça" w:date="2023-04-13T20:02:00Z"/>
            </w:rPr>
          </w:rPrChange>
        </w:rPr>
      </w:pPr>
    </w:p>
    <w:p w14:paraId="38FDB73E" w14:textId="59BE3119" w:rsidR="00515128" w:rsidRPr="000D77E3" w:rsidDel="000D77E3" w:rsidRDefault="00515128" w:rsidP="00515128">
      <w:pPr>
        <w:pStyle w:val="PargrafodaLista"/>
        <w:numPr>
          <w:ilvl w:val="0"/>
          <w:numId w:val="1"/>
        </w:numPr>
        <w:rPr>
          <w:del w:id="386" w:author="Patricia Mendonça" w:date="2023-04-13T20:02:00Z"/>
          <w:rFonts w:cstheme="minorHAnsi"/>
          <w:rPrChange w:id="387" w:author="Patricia Mendonça" w:date="2023-04-13T20:06:00Z">
            <w:rPr>
              <w:del w:id="388" w:author="Patricia Mendonça" w:date="2023-04-13T20:02:00Z"/>
            </w:rPr>
          </w:rPrChange>
        </w:rPr>
      </w:pPr>
      <w:del w:id="389" w:author="Patricia Mendonça" w:date="2023-04-13T20:02:00Z">
        <w:r w:rsidRPr="000D77E3" w:rsidDel="000D77E3">
          <w:rPr>
            <w:rFonts w:cstheme="minorHAnsi"/>
            <w:rPrChange w:id="390" w:author="Patricia Mendonça" w:date="2023-04-13T20:06:00Z">
              <w:rPr/>
            </w:rPrChange>
          </w:rPr>
          <w:delText>Programa Lixo Zero nas salas</w:delText>
        </w:r>
      </w:del>
    </w:p>
    <w:p w14:paraId="0F42D7D3" w14:textId="32002FFF" w:rsidR="00AD154D" w:rsidRPr="000D77E3" w:rsidDel="000D77E3" w:rsidRDefault="00AD154D" w:rsidP="00AD154D">
      <w:pPr>
        <w:pStyle w:val="PargrafodaLista"/>
        <w:rPr>
          <w:del w:id="391" w:author="Patricia Mendonça" w:date="2023-04-13T20:02:00Z"/>
          <w:rFonts w:cstheme="minorHAnsi"/>
          <w:rPrChange w:id="392" w:author="Patricia Mendonça" w:date="2023-04-13T20:06:00Z">
            <w:rPr>
              <w:del w:id="393" w:author="Patricia Mendonça" w:date="2023-04-13T20:02:00Z"/>
            </w:rPr>
          </w:rPrChange>
        </w:rPr>
      </w:pPr>
      <w:del w:id="394" w:author="Patricia Mendonça" w:date="2023-04-13T20:02:00Z">
        <w:r w:rsidRPr="000D77E3" w:rsidDel="000D77E3">
          <w:rPr>
            <w:rFonts w:cstheme="minorHAnsi"/>
            <w:rPrChange w:id="395" w:author="Patricia Mendonça" w:date="2023-04-13T20:06:00Z">
              <w:rPr/>
            </w:rPrChange>
          </w:rPr>
          <w:delText>Em</w:delText>
        </w:r>
        <w:r w:rsidR="001444C4" w:rsidRPr="000D77E3" w:rsidDel="000D77E3">
          <w:rPr>
            <w:rFonts w:cstheme="minorHAnsi"/>
            <w:rPrChange w:id="396" w:author="Patricia Mendonça" w:date="2023-04-13T20:06:00Z">
              <w:rPr/>
            </w:rPrChange>
          </w:rPr>
          <w:delText>í</w:delText>
        </w:r>
        <w:r w:rsidRPr="000D77E3" w:rsidDel="000D77E3">
          <w:rPr>
            <w:rFonts w:cstheme="minorHAnsi"/>
            <w:rPrChange w:id="397" w:author="Patricia Mendonça" w:date="2023-04-13T20:06:00Z">
              <w:rPr/>
            </w:rPrChange>
          </w:rPr>
          <w:delText xml:space="preserve">lio propôs </w:delText>
        </w:r>
        <w:r w:rsidR="00E427D5" w:rsidRPr="000D77E3" w:rsidDel="000D77E3">
          <w:rPr>
            <w:rFonts w:cstheme="minorHAnsi"/>
            <w:rPrChange w:id="398" w:author="Patricia Mendonça" w:date="2023-04-13T20:06:00Z">
              <w:rPr/>
            </w:rPrChange>
          </w:rPr>
          <w:delText>seja feita</w:delText>
        </w:r>
        <w:r w:rsidRPr="000D77E3" w:rsidDel="000D77E3">
          <w:rPr>
            <w:rFonts w:cstheme="minorHAnsi"/>
            <w:rPrChange w:id="399" w:author="Patricia Mendonça" w:date="2023-04-13T20:06:00Z">
              <w:rPr/>
            </w:rPrChange>
          </w:rPr>
          <w:delText xml:space="preserve"> uma apresentação</w:delText>
        </w:r>
        <w:r w:rsidR="007C67CC" w:rsidRPr="000D77E3" w:rsidDel="000D77E3">
          <w:rPr>
            <w:rFonts w:cstheme="minorHAnsi"/>
            <w:rPrChange w:id="400" w:author="Patricia Mendonça" w:date="2023-04-13T20:06:00Z">
              <w:rPr/>
            </w:rPrChange>
          </w:rPr>
          <w:delText xml:space="preserve"> (slides)</w:delText>
        </w:r>
        <w:r w:rsidRPr="000D77E3" w:rsidDel="000D77E3">
          <w:rPr>
            <w:rFonts w:cstheme="minorHAnsi"/>
            <w:rPrChange w:id="401" w:author="Patricia Mendonça" w:date="2023-04-13T20:06:00Z">
              <w:rPr/>
            </w:rPrChange>
          </w:rPr>
          <w:delText xml:space="preserve"> para o pedagógico, esclarecendo que </w:delText>
        </w:r>
        <w:r w:rsidR="00E427D5" w:rsidRPr="000D77E3" w:rsidDel="000D77E3">
          <w:rPr>
            <w:rFonts w:cstheme="minorHAnsi"/>
            <w:rPrChange w:id="402" w:author="Patricia Mendonça" w:date="2023-04-13T20:06:00Z">
              <w:rPr/>
            </w:rPrChange>
          </w:rPr>
          <w:delText>será iniciada</w:delText>
        </w:r>
        <w:r w:rsidR="007C67CC" w:rsidRPr="000D77E3" w:rsidDel="000D77E3">
          <w:rPr>
            <w:rFonts w:cstheme="minorHAnsi"/>
            <w:rPrChange w:id="403" w:author="Patricia Mendonça" w:date="2023-04-13T20:06:00Z">
              <w:rPr/>
            </w:rPrChange>
          </w:rPr>
          <w:delText xml:space="preserve"> a separação dos resíduos </w:delText>
        </w:r>
        <w:r w:rsidR="00E427D5" w:rsidRPr="000D77E3" w:rsidDel="000D77E3">
          <w:rPr>
            <w:rFonts w:cstheme="minorHAnsi"/>
            <w:rPrChange w:id="404" w:author="Patricia Mendonça" w:date="2023-04-13T20:06:00Z">
              <w:rPr/>
            </w:rPrChange>
          </w:rPr>
          <w:delText>em</w:delText>
        </w:r>
        <w:r w:rsidRPr="000D77E3" w:rsidDel="000D77E3">
          <w:rPr>
            <w:rFonts w:cstheme="minorHAnsi"/>
            <w:rPrChange w:id="405" w:author="Patricia Mendonça" w:date="2023-04-13T20:06:00Z">
              <w:rPr/>
            </w:rPrChange>
          </w:rPr>
          <w:delText xml:space="preserve"> 3 lixeiras nas salas.</w:delText>
        </w:r>
        <w:r w:rsidR="007C67CC" w:rsidRPr="000D77E3" w:rsidDel="000D77E3">
          <w:rPr>
            <w:rFonts w:cstheme="minorHAnsi"/>
            <w:rPrChange w:id="406" w:author="Patricia Mendonça" w:date="2023-04-13T20:06:00Z">
              <w:rPr/>
            </w:rPrChange>
          </w:rPr>
          <w:delText xml:space="preserve"> </w:delText>
        </w:r>
        <w:r w:rsidR="00E427D5" w:rsidRPr="000D77E3" w:rsidDel="000D77E3">
          <w:rPr>
            <w:rFonts w:cstheme="minorHAnsi"/>
            <w:rPrChange w:id="407" w:author="Patricia Mendonça" w:date="2023-04-13T20:06:00Z">
              <w:rPr/>
            </w:rPrChange>
          </w:rPr>
          <w:delText>Para isso seria necessário</w:delText>
        </w:r>
        <w:r w:rsidR="007C67CC" w:rsidRPr="000D77E3" w:rsidDel="000D77E3">
          <w:rPr>
            <w:rFonts w:cstheme="minorHAnsi"/>
            <w:rPrChange w:id="408" w:author="Patricia Mendonça" w:date="2023-04-13T20:06:00Z">
              <w:rPr/>
            </w:rPrChange>
          </w:rPr>
          <w:delText xml:space="preserve"> pedir</w:delText>
        </w:r>
        <w:r w:rsidR="00E427D5" w:rsidRPr="000D77E3" w:rsidDel="000D77E3">
          <w:rPr>
            <w:rFonts w:cstheme="minorHAnsi"/>
            <w:rPrChange w:id="409" w:author="Patricia Mendonça" w:date="2023-04-13T20:06:00Z">
              <w:rPr/>
            </w:rPrChange>
          </w:rPr>
          <w:delText xml:space="preserve"> ao menos</w:delText>
        </w:r>
        <w:r w:rsidR="007C67CC" w:rsidRPr="000D77E3" w:rsidDel="000D77E3">
          <w:rPr>
            <w:rFonts w:cstheme="minorHAnsi"/>
            <w:rPrChange w:id="410" w:author="Patricia Mendonça" w:date="2023-04-13T20:06:00Z">
              <w:rPr/>
            </w:rPrChange>
          </w:rPr>
          <w:delText xml:space="preserve"> </w:delText>
        </w:r>
        <w:r w:rsidR="00331B8D" w:rsidRPr="000D77E3" w:rsidDel="000D77E3">
          <w:rPr>
            <w:rFonts w:cstheme="minorHAnsi"/>
            <w:rPrChange w:id="411" w:author="Patricia Mendonça" w:date="2023-04-13T20:06:00Z">
              <w:rPr/>
            </w:rPrChange>
          </w:rPr>
          <w:delText>5</w:delText>
        </w:r>
        <w:r w:rsidR="007C67CC" w:rsidRPr="000D77E3" w:rsidDel="000D77E3">
          <w:rPr>
            <w:rFonts w:cstheme="minorHAnsi"/>
            <w:rPrChange w:id="412" w:author="Patricia Mendonça" w:date="2023-04-13T20:06:00Z">
              <w:rPr/>
            </w:rPrChange>
          </w:rPr>
          <w:delText xml:space="preserve"> minutos na reunião do corpo pedagógico para fazer esta apresentação.</w:delText>
        </w:r>
        <w:r w:rsidR="00331B8D" w:rsidRPr="000D77E3" w:rsidDel="000D77E3">
          <w:rPr>
            <w:rFonts w:cstheme="minorHAnsi"/>
            <w:rPrChange w:id="413" w:author="Patricia Mendonça" w:date="2023-04-13T20:06:00Z">
              <w:rPr/>
            </w:rPrChange>
          </w:rPr>
          <w:delText xml:space="preserve"> Isabel se propôs a rascunhar a apresentação</w:delText>
        </w:r>
        <w:r w:rsidR="00E427D5" w:rsidRPr="000D77E3" w:rsidDel="000D77E3">
          <w:rPr>
            <w:rFonts w:cstheme="minorHAnsi"/>
            <w:rPrChange w:id="414" w:author="Patricia Mendonça" w:date="2023-04-13T20:06:00Z">
              <w:rPr/>
            </w:rPrChange>
          </w:rPr>
          <w:delText xml:space="preserve"> e Emilio complementará.</w:delText>
        </w:r>
      </w:del>
    </w:p>
    <w:p w14:paraId="2528D714" w14:textId="124B3FD6" w:rsidR="00E427D5" w:rsidRPr="000D77E3" w:rsidDel="000D77E3" w:rsidRDefault="00E427D5" w:rsidP="00E427D5">
      <w:pPr>
        <w:pStyle w:val="PargrafodaLista"/>
        <w:rPr>
          <w:del w:id="415" w:author="Patricia Mendonça" w:date="2023-04-13T20:02:00Z"/>
          <w:rFonts w:cstheme="minorHAnsi"/>
          <w:rPrChange w:id="416" w:author="Patricia Mendonça" w:date="2023-04-13T20:06:00Z">
            <w:rPr>
              <w:del w:id="417" w:author="Patricia Mendonça" w:date="2023-04-13T20:02:00Z"/>
            </w:rPr>
          </w:rPrChange>
        </w:rPr>
      </w:pPr>
      <w:del w:id="418" w:author="Patricia Mendonça" w:date="2023-04-13T20:02:00Z">
        <w:r w:rsidRPr="000D77E3" w:rsidDel="000D77E3">
          <w:rPr>
            <w:rFonts w:cstheme="minorHAnsi"/>
            <w:rPrChange w:id="419" w:author="Patricia Mendonça" w:date="2023-04-13T20:06:00Z">
              <w:rPr/>
            </w:rPrChange>
          </w:rPr>
          <w:delText xml:space="preserve">Como sementes para reflexão, </w:delText>
        </w:r>
        <w:r w:rsidR="007C67CC" w:rsidRPr="000D77E3" w:rsidDel="000D77E3">
          <w:rPr>
            <w:rFonts w:cstheme="minorHAnsi"/>
            <w:rPrChange w:id="420" w:author="Patricia Mendonça" w:date="2023-04-13T20:06:00Z">
              <w:rPr/>
            </w:rPrChange>
          </w:rPr>
          <w:delText>Isabel trouxe o exemplo da sala do 6</w:delText>
        </w:r>
        <w:r w:rsidRPr="000D77E3" w:rsidDel="000D77E3">
          <w:rPr>
            <w:rFonts w:cstheme="minorHAnsi"/>
            <w:vertAlign w:val="superscript"/>
            <w:rPrChange w:id="421" w:author="Patricia Mendonça" w:date="2023-04-13T20:06:00Z">
              <w:rPr>
                <w:vertAlign w:val="superscript"/>
              </w:rPr>
            </w:rPrChange>
          </w:rPr>
          <w:delText>o</w:delText>
        </w:r>
        <w:r w:rsidR="007C67CC" w:rsidRPr="000D77E3" w:rsidDel="000D77E3">
          <w:rPr>
            <w:rFonts w:cstheme="minorHAnsi"/>
            <w:rPrChange w:id="422" w:author="Patricia Mendonça" w:date="2023-04-13T20:06:00Z">
              <w:rPr/>
            </w:rPrChange>
          </w:rPr>
          <w:delText xml:space="preserve"> ano, onde há uma caixa de perguntas.</w:delText>
        </w:r>
        <w:r w:rsidRPr="000D77E3" w:rsidDel="000D77E3">
          <w:rPr>
            <w:rFonts w:cstheme="minorHAnsi"/>
            <w:rPrChange w:id="423" w:author="Patricia Mendonça" w:date="2023-04-13T20:06:00Z">
              <w:rPr/>
            </w:rPrChange>
          </w:rPr>
          <w:delText xml:space="preserve"> Uma pergunta interessante que surgiu foi</w:delText>
        </w:r>
        <w:r w:rsidR="007C67CC" w:rsidRPr="000D77E3" w:rsidDel="000D77E3">
          <w:rPr>
            <w:rFonts w:cstheme="minorHAnsi"/>
            <w:rPrChange w:id="424" w:author="Patricia Mendonça" w:date="2023-04-13T20:06:00Z">
              <w:rPr/>
            </w:rPrChange>
          </w:rPr>
          <w:delText xml:space="preserve"> </w:delText>
        </w:r>
        <w:r w:rsidRPr="000D77E3" w:rsidDel="000D77E3">
          <w:rPr>
            <w:rFonts w:cstheme="minorHAnsi"/>
            <w:rPrChange w:id="425" w:author="Patricia Mendonça" w:date="2023-04-13T20:06:00Z">
              <w:rPr/>
            </w:rPrChange>
          </w:rPr>
          <w:delText>“</w:delText>
        </w:r>
        <w:r w:rsidR="007C67CC" w:rsidRPr="000D77E3" w:rsidDel="000D77E3">
          <w:rPr>
            <w:rFonts w:cstheme="minorHAnsi"/>
            <w:rPrChange w:id="426" w:author="Patricia Mendonça" w:date="2023-04-13T20:06:00Z">
              <w:rPr/>
            </w:rPrChange>
          </w:rPr>
          <w:delText>Por que há poluição no mundo?”</w:delText>
        </w:r>
        <w:r w:rsidRPr="000D77E3" w:rsidDel="000D77E3">
          <w:rPr>
            <w:rFonts w:cstheme="minorHAnsi"/>
            <w:rPrChange w:id="427" w:author="Patricia Mendonça" w:date="2023-04-13T20:06:00Z">
              <w:rPr/>
            </w:rPrChange>
          </w:rPr>
          <w:delText>. A partir desta pergunta foi feita uma dinâmica muito bacana que levou as crianças a concluírem que não existe jogar fora.</w:delText>
        </w:r>
      </w:del>
    </w:p>
    <w:p w14:paraId="34AF9480" w14:textId="0293E8A4" w:rsidR="00AD154D" w:rsidRPr="000D77E3" w:rsidDel="000D77E3" w:rsidRDefault="00331B8D" w:rsidP="00E427D5">
      <w:pPr>
        <w:pStyle w:val="PargrafodaLista"/>
        <w:rPr>
          <w:del w:id="428" w:author="Patricia Mendonça" w:date="2023-04-13T20:02:00Z"/>
          <w:rFonts w:cstheme="minorHAnsi"/>
          <w:rPrChange w:id="429" w:author="Patricia Mendonça" w:date="2023-04-13T20:06:00Z">
            <w:rPr>
              <w:del w:id="430" w:author="Patricia Mendonça" w:date="2023-04-13T20:02:00Z"/>
            </w:rPr>
          </w:rPrChange>
        </w:rPr>
      </w:pPr>
      <w:del w:id="431" w:author="Patricia Mendonça" w:date="2023-04-13T20:02:00Z">
        <w:r w:rsidRPr="000D77E3" w:rsidDel="000D77E3">
          <w:rPr>
            <w:rFonts w:cstheme="minorHAnsi"/>
            <w:rPrChange w:id="432" w:author="Patricia Mendonça" w:date="2023-04-13T20:06:00Z">
              <w:rPr/>
            </w:rPrChange>
          </w:rPr>
          <w:delText>Em</w:delText>
        </w:r>
        <w:r w:rsidR="001444C4" w:rsidRPr="000D77E3" w:rsidDel="000D77E3">
          <w:rPr>
            <w:rFonts w:cstheme="minorHAnsi"/>
            <w:rPrChange w:id="433" w:author="Patricia Mendonça" w:date="2023-04-13T20:06:00Z">
              <w:rPr/>
            </w:rPrChange>
          </w:rPr>
          <w:delText>í</w:delText>
        </w:r>
        <w:r w:rsidRPr="000D77E3" w:rsidDel="000D77E3">
          <w:rPr>
            <w:rFonts w:cstheme="minorHAnsi"/>
            <w:rPrChange w:id="434" w:author="Patricia Mendonça" w:date="2023-04-13T20:06:00Z">
              <w:rPr/>
            </w:rPrChange>
          </w:rPr>
          <w:delText>lio</w:delText>
        </w:r>
        <w:r w:rsidR="00E427D5" w:rsidRPr="000D77E3" w:rsidDel="000D77E3">
          <w:rPr>
            <w:rFonts w:cstheme="minorHAnsi"/>
            <w:rPrChange w:id="435" w:author="Patricia Mendonça" w:date="2023-04-13T20:06:00Z">
              <w:rPr/>
            </w:rPrChange>
          </w:rPr>
          <w:delText xml:space="preserve"> também</w:delText>
        </w:r>
        <w:r w:rsidRPr="000D77E3" w:rsidDel="000D77E3">
          <w:rPr>
            <w:rFonts w:cstheme="minorHAnsi"/>
            <w:rPrChange w:id="436" w:author="Patricia Mendonça" w:date="2023-04-13T20:06:00Z">
              <w:rPr/>
            </w:rPrChange>
          </w:rPr>
          <w:delText xml:space="preserve"> trouxe o exemplo de uma escola Waldorf de São Paulo, onde havia o dia da comissão de meio ambiente, quando o grupo criava consciência na escola.</w:delText>
        </w:r>
      </w:del>
    </w:p>
    <w:p w14:paraId="4E0E5FD2" w14:textId="7F50944C" w:rsidR="00AD154D" w:rsidRPr="000D77E3" w:rsidDel="000D77E3" w:rsidRDefault="00AD154D" w:rsidP="000D3693">
      <w:pPr>
        <w:rPr>
          <w:del w:id="437" w:author="Patricia Mendonça" w:date="2023-04-13T20:02:00Z"/>
          <w:rFonts w:cstheme="minorHAnsi"/>
          <w:rPrChange w:id="438" w:author="Patricia Mendonça" w:date="2023-04-13T20:06:00Z">
            <w:rPr>
              <w:del w:id="439" w:author="Patricia Mendonça" w:date="2023-04-13T20:02:00Z"/>
            </w:rPr>
          </w:rPrChange>
        </w:rPr>
      </w:pPr>
    </w:p>
    <w:p w14:paraId="1D85629D" w14:textId="301A056F" w:rsidR="00515128" w:rsidRPr="000D77E3" w:rsidDel="000D77E3" w:rsidRDefault="00A6616C" w:rsidP="00515128">
      <w:pPr>
        <w:pStyle w:val="PargrafodaLista"/>
        <w:numPr>
          <w:ilvl w:val="0"/>
          <w:numId w:val="1"/>
        </w:numPr>
        <w:rPr>
          <w:del w:id="440" w:author="Patricia Mendonça" w:date="2023-04-13T20:02:00Z"/>
          <w:rFonts w:cstheme="minorHAnsi"/>
          <w:rPrChange w:id="441" w:author="Patricia Mendonça" w:date="2023-04-13T20:06:00Z">
            <w:rPr>
              <w:del w:id="442" w:author="Patricia Mendonça" w:date="2023-04-13T20:02:00Z"/>
            </w:rPr>
          </w:rPrChange>
        </w:rPr>
      </w:pPr>
      <w:del w:id="443" w:author="Patricia Mendonça" w:date="2023-04-13T20:02:00Z">
        <w:r w:rsidRPr="000D77E3" w:rsidDel="000D77E3">
          <w:rPr>
            <w:rFonts w:cstheme="minorHAnsi"/>
            <w:rPrChange w:id="444" w:author="Patricia Mendonça" w:date="2023-04-13T20:06:00Z">
              <w:rPr/>
            </w:rPrChange>
          </w:rPr>
          <w:delText>Coleta de l</w:delText>
        </w:r>
        <w:r w:rsidR="007C67CC" w:rsidRPr="000D77E3" w:rsidDel="000D77E3">
          <w:rPr>
            <w:rFonts w:cstheme="minorHAnsi"/>
            <w:rPrChange w:id="445" w:author="Patricia Mendonça" w:date="2023-04-13T20:06:00Z">
              <w:rPr/>
            </w:rPrChange>
          </w:rPr>
          <w:delText>â</w:delText>
        </w:r>
        <w:r w:rsidR="00515128" w:rsidRPr="000D77E3" w:rsidDel="000D77E3">
          <w:rPr>
            <w:rFonts w:cstheme="minorHAnsi"/>
            <w:rPrChange w:id="446" w:author="Patricia Mendonça" w:date="2023-04-13T20:06:00Z">
              <w:rPr/>
            </w:rPrChange>
          </w:rPr>
          <w:delText>mpadas e esponjas</w:delText>
        </w:r>
      </w:del>
    </w:p>
    <w:p w14:paraId="7FDFB1E4" w14:textId="1F471E0D" w:rsidR="00711D42" w:rsidRPr="000D77E3" w:rsidDel="000D77E3" w:rsidRDefault="00711D42" w:rsidP="00711D42">
      <w:pPr>
        <w:pStyle w:val="PargrafodaLista"/>
        <w:rPr>
          <w:del w:id="447" w:author="Patricia Mendonça" w:date="2023-04-13T20:02:00Z"/>
          <w:rFonts w:cstheme="minorHAnsi"/>
          <w:rPrChange w:id="448" w:author="Patricia Mendonça" w:date="2023-04-13T20:06:00Z">
            <w:rPr>
              <w:del w:id="449" w:author="Patricia Mendonça" w:date="2023-04-13T20:02:00Z"/>
            </w:rPr>
          </w:rPrChange>
        </w:rPr>
      </w:pPr>
      <w:del w:id="450" w:author="Patricia Mendonça" w:date="2023-04-13T20:02:00Z">
        <w:r w:rsidRPr="000D77E3" w:rsidDel="000D77E3">
          <w:rPr>
            <w:rFonts w:cstheme="minorHAnsi"/>
            <w:rPrChange w:id="451" w:author="Patricia Mendonça" w:date="2023-04-13T20:06:00Z">
              <w:rPr/>
            </w:rPrChange>
          </w:rPr>
          <w:delText>Isabel viu lâmpadas na caçamba do Fundamental e as levou para o Carrefour. Ela propôs</w:delText>
        </w:r>
        <w:r w:rsidR="003D6796" w:rsidRPr="000D77E3" w:rsidDel="000D77E3">
          <w:rPr>
            <w:rFonts w:cstheme="minorHAnsi"/>
            <w:rPrChange w:id="452" w:author="Patricia Mendonça" w:date="2023-04-13T20:06:00Z">
              <w:rPr/>
            </w:rPrChange>
          </w:rPr>
          <w:delText xml:space="preserve"> para o </w:delText>
        </w:r>
        <w:r w:rsidR="00C822E1" w:rsidRPr="000D77E3" w:rsidDel="000D77E3">
          <w:rPr>
            <w:rFonts w:cstheme="minorHAnsi"/>
            <w:rPrChange w:id="453" w:author="Patricia Mendonça" w:date="2023-04-13T20:06:00Z">
              <w:rPr/>
            </w:rPrChange>
          </w:rPr>
          <w:delText>André</w:delText>
        </w:r>
        <w:r w:rsidR="003D6796" w:rsidRPr="000D77E3" w:rsidDel="000D77E3">
          <w:rPr>
            <w:rFonts w:cstheme="minorHAnsi"/>
            <w:rPrChange w:id="454" w:author="Patricia Mendonça" w:date="2023-04-13T20:06:00Z">
              <w:rPr/>
            </w:rPrChange>
          </w:rPr>
          <w:delText xml:space="preserve"> (comissão de infraestrutura)</w:delText>
        </w:r>
        <w:r w:rsidRPr="000D77E3" w:rsidDel="000D77E3">
          <w:rPr>
            <w:rFonts w:cstheme="minorHAnsi"/>
            <w:rPrChange w:id="455" w:author="Patricia Mendonça" w:date="2023-04-13T20:06:00Z">
              <w:rPr/>
            </w:rPrChange>
          </w:rPr>
          <w:delText xml:space="preserve"> que</w:delText>
        </w:r>
        <w:r w:rsidR="00E427D5" w:rsidRPr="000D77E3" w:rsidDel="000D77E3">
          <w:rPr>
            <w:rFonts w:cstheme="minorHAnsi"/>
            <w:rPrChange w:id="456" w:author="Patricia Mendonça" w:date="2023-04-13T20:06:00Z">
              <w:rPr/>
            </w:rPrChange>
          </w:rPr>
          <w:delText xml:space="preserve"> a escola</w:delText>
        </w:r>
        <w:r w:rsidRPr="000D77E3" w:rsidDel="000D77E3">
          <w:rPr>
            <w:rFonts w:cstheme="minorHAnsi"/>
            <w:rPrChange w:id="457" w:author="Patricia Mendonça" w:date="2023-04-13T20:06:00Z">
              <w:rPr/>
            </w:rPrChange>
          </w:rPr>
          <w:delText xml:space="preserve"> tenha um local para descarte de lâmpadas e que </w:delText>
        </w:r>
        <w:r w:rsidR="00E427D5" w:rsidRPr="000D77E3" w:rsidDel="000D77E3">
          <w:rPr>
            <w:rFonts w:cstheme="minorHAnsi"/>
            <w:rPrChange w:id="458" w:author="Patricia Mendonça" w:date="2023-04-13T20:06:00Z">
              <w:rPr/>
            </w:rPrChange>
          </w:rPr>
          <w:delText>haja</w:delText>
        </w:r>
        <w:r w:rsidRPr="000D77E3" w:rsidDel="000D77E3">
          <w:rPr>
            <w:rFonts w:cstheme="minorHAnsi"/>
            <w:rPrChange w:id="459" w:author="Patricia Mendonça" w:date="2023-04-13T20:06:00Z">
              <w:rPr/>
            </w:rPrChange>
          </w:rPr>
          <w:delText xml:space="preserve"> uma família volunt</w:delText>
        </w:r>
        <w:r w:rsidR="00AD154D" w:rsidRPr="000D77E3" w:rsidDel="000D77E3">
          <w:rPr>
            <w:rFonts w:cstheme="minorHAnsi"/>
            <w:rPrChange w:id="460" w:author="Patricia Mendonça" w:date="2023-04-13T20:06:00Z">
              <w:rPr/>
            </w:rPrChange>
          </w:rPr>
          <w:delText>á</w:delText>
        </w:r>
        <w:r w:rsidRPr="000D77E3" w:rsidDel="000D77E3">
          <w:rPr>
            <w:rFonts w:cstheme="minorHAnsi"/>
            <w:rPrChange w:id="461" w:author="Patricia Mendonça" w:date="2023-04-13T20:06:00Z">
              <w:rPr/>
            </w:rPrChange>
          </w:rPr>
          <w:delText>ria para levá-las para o descarte correto</w:delText>
        </w:r>
        <w:r w:rsidR="00E427D5" w:rsidRPr="000D77E3" w:rsidDel="000D77E3">
          <w:rPr>
            <w:rFonts w:cstheme="minorHAnsi"/>
            <w:rPrChange w:id="462" w:author="Patricia Mendonça" w:date="2023-04-13T20:06:00Z">
              <w:rPr/>
            </w:rPrChange>
          </w:rPr>
          <w:delText xml:space="preserve"> (Carrefour ou Kalunga)</w:delText>
        </w:r>
        <w:r w:rsidRPr="000D77E3" w:rsidDel="000D77E3">
          <w:rPr>
            <w:rFonts w:cstheme="minorHAnsi"/>
            <w:rPrChange w:id="463" w:author="Patricia Mendonça" w:date="2023-04-13T20:06:00Z">
              <w:rPr/>
            </w:rPrChange>
          </w:rPr>
          <w:delText>. Em</w:delText>
        </w:r>
        <w:r w:rsidR="001444C4" w:rsidRPr="000D77E3" w:rsidDel="000D77E3">
          <w:rPr>
            <w:rFonts w:cstheme="minorHAnsi"/>
            <w:rPrChange w:id="464" w:author="Patricia Mendonça" w:date="2023-04-13T20:06:00Z">
              <w:rPr/>
            </w:rPrChange>
          </w:rPr>
          <w:delText>í</w:delText>
        </w:r>
        <w:r w:rsidRPr="000D77E3" w:rsidDel="000D77E3">
          <w:rPr>
            <w:rFonts w:cstheme="minorHAnsi"/>
            <w:rPrChange w:id="465" w:author="Patricia Mendonça" w:date="2023-04-13T20:06:00Z">
              <w:rPr/>
            </w:rPrChange>
          </w:rPr>
          <w:delText xml:space="preserve">lio sugeriu que </w:delText>
        </w:r>
        <w:r w:rsidR="00AD154D" w:rsidRPr="000D77E3" w:rsidDel="000D77E3">
          <w:rPr>
            <w:rFonts w:cstheme="minorHAnsi"/>
            <w:rPrChange w:id="466" w:author="Patricia Mendonça" w:date="2023-04-13T20:06:00Z">
              <w:rPr/>
            </w:rPrChange>
          </w:rPr>
          <w:delText xml:space="preserve">haja um rodizio entre as salas para este descarte adequado, com o apoio do corpo pedagógico. Assim </w:delText>
        </w:r>
        <w:r w:rsidR="00E427D5" w:rsidRPr="000D77E3" w:rsidDel="000D77E3">
          <w:rPr>
            <w:rFonts w:cstheme="minorHAnsi"/>
            <w:rPrChange w:id="467" w:author="Patricia Mendonça" w:date="2023-04-13T20:06:00Z">
              <w:rPr/>
            </w:rPrChange>
          </w:rPr>
          <w:delText xml:space="preserve">seria uma oportunidade de </w:delText>
        </w:r>
        <w:r w:rsidR="00AD154D" w:rsidRPr="000D77E3" w:rsidDel="000D77E3">
          <w:rPr>
            <w:rFonts w:cstheme="minorHAnsi"/>
            <w:rPrChange w:id="468" w:author="Patricia Mendonça" w:date="2023-04-13T20:06:00Z">
              <w:rPr/>
            </w:rPrChange>
          </w:rPr>
          <w:delText>educa</w:delText>
        </w:r>
        <w:r w:rsidR="00E427D5" w:rsidRPr="000D77E3" w:rsidDel="000D77E3">
          <w:rPr>
            <w:rFonts w:cstheme="minorHAnsi"/>
            <w:rPrChange w:id="469" w:author="Patricia Mendonça" w:date="2023-04-13T20:06:00Z">
              <w:rPr/>
            </w:rPrChange>
          </w:rPr>
          <w:delText>r</w:delText>
        </w:r>
        <w:r w:rsidR="00AD154D" w:rsidRPr="000D77E3" w:rsidDel="000D77E3">
          <w:rPr>
            <w:rFonts w:cstheme="minorHAnsi"/>
            <w:rPrChange w:id="470" w:author="Patricia Mendonça" w:date="2023-04-13T20:06:00Z">
              <w:rPr/>
            </w:rPrChange>
          </w:rPr>
          <w:delText xml:space="preserve"> pais/mães, pois </w:delText>
        </w:r>
        <w:r w:rsidR="00E427D5" w:rsidRPr="000D77E3" w:rsidDel="000D77E3">
          <w:rPr>
            <w:rFonts w:cstheme="minorHAnsi"/>
            <w:rPrChange w:id="471" w:author="Patricia Mendonça" w:date="2023-04-13T20:06:00Z">
              <w:rPr/>
            </w:rPrChange>
          </w:rPr>
          <w:delText xml:space="preserve">esta é </w:delText>
        </w:r>
        <w:r w:rsidR="00AD154D" w:rsidRPr="000D77E3" w:rsidDel="000D77E3">
          <w:rPr>
            <w:rFonts w:cstheme="minorHAnsi"/>
            <w:rPrChange w:id="472" w:author="Patricia Mendonça" w:date="2023-04-13T20:06:00Z">
              <w:rPr/>
            </w:rPrChange>
          </w:rPr>
          <w:delText xml:space="preserve">a </w:delText>
        </w:r>
        <w:r w:rsidR="00331B8D" w:rsidRPr="000D77E3" w:rsidDel="000D77E3">
          <w:rPr>
            <w:rFonts w:cstheme="minorHAnsi"/>
            <w:rPrChange w:id="473" w:author="Patricia Mendonça" w:date="2023-04-13T20:06:00Z">
              <w:rPr/>
            </w:rPrChange>
          </w:rPr>
          <w:delText>ú</w:delText>
        </w:r>
        <w:r w:rsidR="00AD154D" w:rsidRPr="000D77E3" w:rsidDel="000D77E3">
          <w:rPr>
            <w:rFonts w:cstheme="minorHAnsi"/>
            <w:rPrChange w:id="474" w:author="Patricia Mendonça" w:date="2023-04-13T20:06:00Z">
              <w:rPr/>
            </w:rPrChange>
          </w:rPr>
          <w:delText>ltima geração</w:delText>
        </w:r>
        <w:r w:rsidR="00E427D5" w:rsidRPr="000D77E3" w:rsidDel="000D77E3">
          <w:rPr>
            <w:rFonts w:cstheme="minorHAnsi"/>
            <w:rPrChange w:id="475" w:author="Patricia Mendonça" w:date="2023-04-13T20:06:00Z">
              <w:rPr/>
            </w:rPrChange>
          </w:rPr>
          <w:delText xml:space="preserve"> </w:delText>
        </w:r>
        <w:r w:rsidR="00AD154D" w:rsidRPr="000D77E3" w:rsidDel="000D77E3">
          <w:rPr>
            <w:rFonts w:cstheme="minorHAnsi"/>
            <w:rPrChange w:id="476" w:author="Patricia Mendonça" w:date="2023-04-13T20:06:00Z">
              <w:rPr/>
            </w:rPrChange>
          </w:rPr>
          <w:delText>que terá a oportunidade de</w:delText>
        </w:r>
        <w:r w:rsidR="00E427D5" w:rsidRPr="000D77E3" w:rsidDel="000D77E3">
          <w:rPr>
            <w:rFonts w:cstheme="minorHAnsi"/>
            <w:rPrChange w:id="477" w:author="Patricia Mendonça" w:date="2023-04-13T20:06:00Z">
              <w:rPr/>
            </w:rPrChange>
          </w:rPr>
          <w:delText xml:space="preserve"> enfrentar o desafio das mudanças climáticas</w:delText>
        </w:r>
        <w:r w:rsidR="00AD154D" w:rsidRPr="000D77E3" w:rsidDel="000D77E3">
          <w:rPr>
            <w:rFonts w:cstheme="minorHAnsi"/>
            <w:rPrChange w:id="478" w:author="Patricia Mendonça" w:date="2023-04-13T20:06:00Z">
              <w:rPr/>
            </w:rPrChange>
          </w:rPr>
          <w:delText>.</w:delText>
        </w:r>
        <w:r w:rsidR="00E427D5" w:rsidRPr="000D77E3" w:rsidDel="000D77E3">
          <w:rPr>
            <w:rFonts w:cstheme="minorHAnsi"/>
            <w:rPrChange w:id="479" w:author="Patricia Mendonça" w:date="2023-04-13T20:06:00Z">
              <w:rPr/>
            </w:rPrChange>
          </w:rPr>
          <w:delText xml:space="preserve"> Neste sentido</w:delText>
        </w:r>
        <w:r w:rsidR="007C67CC" w:rsidRPr="000D77E3" w:rsidDel="000D77E3">
          <w:rPr>
            <w:rFonts w:cstheme="minorHAnsi"/>
            <w:rPrChange w:id="480" w:author="Patricia Mendonça" w:date="2023-04-13T20:06:00Z">
              <w:rPr/>
            </w:rPrChange>
          </w:rPr>
          <w:delText xml:space="preserve"> Letícia fez a comparação com um tripé: criança, pais e pedagógico.</w:delText>
        </w:r>
      </w:del>
    </w:p>
    <w:p w14:paraId="1F3F7A0E" w14:textId="0658A8AD" w:rsidR="00711D42" w:rsidRPr="000D77E3" w:rsidDel="000D77E3" w:rsidRDefault="00711D42" w:rsidP="008300D5">
      <w:pPr>
        <w:rPr>
          <w:del w:id="481" w:author="Patricia Mendonça" w:date="2023-04-13T20:02:00Z"/>
          <w:rFonts w:cstheme="minorHAnsi"/>
          <w:rPrChange w:id="482" w:author="Patricia Mendonça" w:date="2023-04-13T20:06:00Z">
            <w:rPr>
              <w:del w:id="483" w:author="Patricia Mendonça" w:date="2023-04-13T20:02:00Z"/>
            </w:rPr>
          </w:rPrChange>
        </w:rPr>
      </w:pPr>
    </w:p>
    <w:p w14:paraId="74334DA1" w14:textId="7A6E765E" w:rsidR="00D42F05" w:rsidRPr="000D77E3" w:rsidDel="000D77E3" w:rsidRDefault="00D42F05" w:rsidP="00D42F05">
      <w:pPr>
        <w:pStyle w:val="PargrafodaLista"/>
        <w:numPr>
          <w:ilvl w:val="0"/>
          <w:numId w:val="1"/>
        </w:numPr>
        <w:rPr>
          <w:del w:id="484" w:author="Patricia Mendonça" w:date="2023-04-13T20:02:00Z"/>
          <w:rFonts w:cstheme="minorHAnsi"/>
          <w:rPrChange w:id="485" w:author="Patricia Mendonça" w:date="2023-04-13T20:06:00Z">
            <w:rPr>
              <w:del w:id="486" w:author="Patricia Mendonça" w:date="2023-04-13T20:02:00Z"/>
            </w:rPr>
          </w:rPrChange>
        </w:rPr>
      </w:pPr>
      <w:del w:id="487" w:author="Patricia Mendonça" w:date="2023-04-13T20:02:00Z">
        <w:r w:rsidRPr="000D77E3" w:rsidDel="000D77E3">
          <w:rPr>
            <w:rFonts w:cstheme="minorHAnsi"/>
            <w:rPrChange w:id="488" w:author="Patricia Mendonça" w:date="2023-04-13T20:06:00Z">
              <w:rPr/>
            </w:rPrChange>
          </w:rPr>
          <w:delText>Galinhas do Jardim</w:delText>
        </w:r>
      </w:del>
    </w:p>
    <w:p w14:paraId="2C363DBF" w14:textId="229BD32E" w:rsidR="00A6616C" w:rsidRPr="000D77E3" w:rsidDel="000D77E3" w:rsidRDefault="0079069C" w:rsidP="00D42F05">
      <w:pPr>
        <w:pStyle w:val="PargrafodaLista"/>
        <w:rPr>
          <w:del w:id="489" w:author="Patricia Mendonça" w:date="2023-04-13T20:02:00Z"/>
          <w:rFonts w:cstheme="minorHAnsi"/>
          <w:rPrChange w:id="490" w:author="Patricia Mendonça" w:date="2023-04-13T20:06:00Z">
            <w:rPr>
              <w:del w:id="491" w:author="Patricia Mendonça" w:date="2023-04-13T20:02:00Z"/>
            </w:rPr>
          </w:rPrChange>
        </w:rPr>
      </w:pPr>
      <w:del w:id="492" w:author="Patricia Mendonça" w:date="2023-04-13T20:02:00Z">
        <w:r w:rsidRPr="000D77E3" w:rsidDel="000D77E3">
          <w:rPr>
            <w:rFonts w:cstheme="minorHAnsi"/>
            <w:rPrChange w:id="493" w:author="Patricia Mendonça" w:date="2023-04-13T20:06:00Z">
              <w:rPr/>
            </w:rPrChange>
          </w:rPr>
          <w:delText>Let</w:delText>
        </w:r>
        <w:r w:rsidR="005B5D65" w:rsidRPr="000D77E3" w:rsidDel="000D77E3">
          <w:rPr>
            <w:rFonts w:cstheme="minorHAnsi"/>
            <w:rPrChange w:id="494" w:author="Patricia Mendonça" w:date="2023-04-13T20:06:00Z">
              <w:rPr/>
            </w:rPrChange>
          </w:rPr>
          <w:delText>í</w:delText>
        </w:r>
        <w:r w:rsidRPr="000D77E3" w:rsidDel="000D77E3">
          <w:rPr>
            <w:rFonts w:cstheme="minorHAnsi"/>
            <w:rPrChange w:id="495" w:author="Patricia Mendonça" w:date="2023-04-13T20:06:00Z">
              <w:rPr/>
            </w:rPrChange>
          </w:rPr>
          <w:delText xml:space="preserve">cia trouxe o porquê da ultima reunião </w:delText>
        </w:r>
        <w:r w:rsidR="00A6616C" w:rsidRPr="000D77E3" w:rsidDel="000D77E3">
          <w:rPr>
            <w:rFonts w:cstheme="minorHAnsi"/>
            <w:rPrChange w:id="496" w:author="Patricia Mendonça" w:date="2023-04-13T20:06:00Z">
              <w:rPr/>
            </w:rPrChange>
          </w:rPr>
          <w:delText>d</w:delText>
        </w:r>
        <w:r w:rsidRPr="000D77E3" w:rsidDel="000D77E3">
          <w:rPr>
            <w:rFonts w:cstheme="minorHAnsi"/>
            <w:rPrChange w:id="497" w:author="Patricia Mendonça" w:date="2023-04-13T20:06:00Z">
              <w:rPr/>
            </w:rPrChange>
          </w:rPr>
          <w:delText>a comissão de meio ambiente com o corpo pedagógico</w:delText>
        </w:r>
        <w:r w:rsidR="001444C4" w:rsidRPr="000D77E3" w:rsidDel="000D77E3">
          <w:rPr>
            <w:rFonts w:cstheme="minorHAnsi"/>
            <w:rPrChange w:id="498" w:author="Patricia Mendonça" w:date="2023-04-13T20:06:00Z">
              <w:rPr/>
            </w:rPrChange>
          </w:rPr>
          <w:delText xml:space="preserve"> do Jardim</w:delText>
        </w:r>
        <w:r w:rsidR="00A6616C" w:rsidRPr="000D77E3" w:rsidDel="000D77E3">
          <w:rPr>
            <w:rFonts w:cstheme="minorHAnsi"/>
            <w:rPrChange w:id="499" w:author="Patricia Mendonça" w:date="2023-04-13T20:06:00Z">
              <w:rPr/>
            </w:rPrChange>
          </w:rPr>
          <w:delText>, realizada em 16/03/23</w:delText>
        </w:r>
        <w:r w:rsidRPr="000D77E3" w:rsidDel="000D77E3">
          <w:rPr>
            <w:rFonts w:cstheme="minorHAnsi"/>
            <w:rPrChange w:id="500" w:author="Patricia Mendonça" w:date="2023-04-13T20:06:00Z">
              <w:rPr/>
            </w:rPrChange>
          </w:rPr>
          <w:delText>.</w:delText>
        </w:r>
      </w:del>
    </w:p>
    <w:p w14:paraId="05813D29" w14:textId="6BAE7C6D" w:rsidR="00D42F05" w:rsidRPr="000D77E3" w:rsidDel="000D77E3" w:rsidRDefault="00A6616C" w:rsidP="00D42F05">
      <w:pPr>
        <w:pStyle w:val="PargrafodaLista"/>
        <w:rPr>
          <w:del w:id="501" w:author="Patricia Mendonça" w:date="2023-04-13T20:02:00Z"/>
          <w:rFonts w:cstheme="minorHAnsi"/>
          <w:rPrChange w:id="502" w:author="Patricia Mendonça" w:date="2023-04-13T20:06:00Z">
            <w:rPr>
              <w:del w:id="503" w:author="Patricia Mendonça" w:date="2023-04-13T20:02:00Z"/>
            </w:rPr>
          </w:rPrChange>
        </w:rPr>
      </w:pPr>
      <w:del w:id="504" w:author="Patricia Mendonça" w:date="2023-04-13T20:02:00Z">
        <w:r w:rsidRPr="000D77E3" w:rsidDel="000D77E3">
          <w:rPr>
            <w:rFonts w:cstheme="minorHAnsi"/>
            <w:rPrChange w:id="505" w:author="Patricia Mendonça" w:date="2023-04-13T20:06:00Z">
              <w:rPr/>
            </w:rPrChange>
          </w:rPr>
          <w:delText xml:space="preserve">A principal </w:delText>
        </w:r>
        <w:r w:rsidR="0079069C" w:rsidRPr="000D77E3" w:rsidDel="000D77E3">
          <w:rPr>
            <w:rFonts w:cstheme="minorHAnsi"/>
            <w:rPrChange w:id="506" w:author="Patricia Mendonça" w:date="2023-04-13T20:06:00Z">
              <w:rPr/>
            </w:rPrChange>
          </w:rPr>
          <w:delText>questão</w:delText>
        </w:r>
        <w:r w:rsidRPr="000D77E3" w:rsidDel="000D77E3">
          <w:rPr>
            <w:rFonts w:cstheme="minorHAnsi"/>
            <w:rPrChange w:id="507" w:author="Patricia Mendonça" w:date="2023-04-13T20:06:00Z">
              <w:rPr/>
            </w:rPrChange>
          </w:rPr>
          <w:delText xml:space="preserve"> a ser apresentada para o pedagógico foi</w:delText>
        </w:r>
        <w:r w:rsidR="0079069C" w:rsidRPr="000D77E3" w:rsidDel="000D77E3">
          <w:rPr>
            <w:rFonts w:cstheme="minorHAnsi"/>
            <w:rPrChange w:id="508" w:author="Patricia Mendonça" w:date="2023-04-13T20:06:00Z">
              <w:rPr/>
            </w:rPrChange>
          </w:rPr>
          <w:delText>: as crianças estão prontas para lidar com galinhas? Machucam as galinhas</w:delText>
        </w:r>
        <w:r w:rsidRPr="000D77E3" w:rsidDel="000D77E3">
          <w:rPr>
            <w:rFonts w:cstheme="minorHAnsi"/>
            <w:rPrChange w:id="509" w:author="Patricia Mendonça" w:date="2023-04-13T20:06:00Z">
              <w:rPr/>
            </w:rPrChange>
          </w:rPr>
          <w:delText xml:space="preserve"> no intuito de brincar com elas</w:delText>
        </w:r>
        <w:r w:rsidR="0079069C" w:rsidRPr="000D77E3" w:rsidDel="000D77E3">
          <w:rPr>
            <w:rFonts w:cstheme="minorHAnsi"/>
            <w:rPrChange w:id="510" w:author="Patricia Mendonça" w:date="2023-04-13T20:06:00Z">
              <w:rPr/>
            </w:rPrChange>
          </w:rPr>
          <w:delText>?</w:delText>
        </w:r>
      </w:del>
    </w:p>
    <w:p w14:paraId="0F3C87A3" w14:textId="3F45B3CA" w:rsidR="00A6616C" w:rsidRPr="000D77E3" w:rsidDel="000D77E3" w:rsidRDefault="00A6616C" w:rsidP="00D42F05">
      <w:pPr>
        <w:pStyle w:val="PargrafodaLista"/>
        <w:rPr>
          <w:del w:id="511" w:author="Patricia Mendonça" w:date="2023-04-13T20:02:00Z"/>
          <w:rFonts w:cstheme="minorHAnsi"/>
          <w:rPrChange w:id="512" w:author="Patricia Mendonça" w:date="2023-04-13T20:06:00Z">
            <w:rPr>
              <w:del w:id="513" w:author="Patricia Mendonça" w:date="2023-04-13T20:02:00Z"/>
            </w:rPr>
          </w:rPrChange>
        </w:rPr>
      </w:pPr>
      <w:del w:id="514" w:author="Patricia Mendonça" w:date="2023-04-13T20:02:00Z">
        <w:r w:rsidRPr="000D77E3" w:rsidDel="000D77E3">
          <w:rPr>
            <w:rFonts w:cstheme="minorHAnsi"/>
            <w:rPrChange w:id="515" w:author="Patricia Mendonça" w:date="2023-04-13T20:06:00Z">
              <w:rPr/>
            </w:rPrChange>
          </w:rPr>
          <w:delText xml:space="preserve">Patrícia ficou de alinhar com </w:delText>
        </w:r>
        <w:r w:rsidR="0079069C" w:rsidRPr="000D77E3" w:rsidDel="000D77E3">
          <w:rPr>
            <w:rFonts w:cstheme="minorHAnsi"/>
            <w:rPrChange w:id="516" w:author="Patricia Mendonça" w:date="2023-04-13T20:06:00Z">
              <w:rPr/>
            </w:rPrChange>
          </w:rPr>
          <w:delText>o corpo pedagógico do Jardim (via Beta</w:delText>
        </w:r>
        <w:r w:rsidRPr="000D77E3" w:rsidDel="000D77E3">
          <w:rPr>
            <w:rFonts w:cstheme="minorHAnsi"/>
            <w:rPrChange w:id="517" w:author="Patricia Mendonça" w:date="2023-04-13T20:06:00Z">
              <w:rPr/>
            </w:rPrChange>
          </w:rPr>
          <w:delText xml:space="preserve"> que é nossa ponte</w:delText>
        </w:r>
        <w:r w:rsidR="0079069C" w:rsidRPr="000D77E3" w:rsidDel="000D77E3">
          <w:rPr>
            <w:rFonts w:cstheme="minorHAnsi"/>
            <w:rPrChange w:id="518" w:author="Patricia Mendonça" w:date="2023-04-13T20:06:00Z">
              <w:rPr/>
            </w:rPrChange>
          </w:rPr>
          <w:delText xml:space="preserve">) como está </w:delText>
        </w:r>
        <w:r w:rsidR="00A7770E" w:rsidRPr="000D77E3" w:rsidDel="000D77E3">
          <w:rPr>
            <w:rFonts w:cstheme="minorHAnsi"/>
            <w:rPrChange w:id="519" w:author="Patricia Mendonça" w:date="2023-04-13T20:06:00Z">
              <w:rPr/>
            </w:rPrChange>
          </w:rPr>
          <w:delText>a situação atual.</w:delText>
        </w:r>
      </w:del>
    </w:p>
    <w:p w14:paraId="7346D368" w14:textId="5B23F5C1" w:rsidR="00A6616C" w:rsidRPr="000D77E3" w:rsidDel="000D77E3" w:rsidRDefault="00A7770E" w:rsidP="00D42F05">
      <w:pPr>
        <w:pStyle w:val="PargrafodaLista"/>
        <w:rPr>
          <w:del w:id="520" w:author="Patricia Mendonça" w:date="2023-04-13T20:02:00Z"/>
          <w:rFonts w:cstheme="minorHAnsi"/>
          <w:rPrChange w:id="521" w:author="Patricia Mendonça" w:date="2023-04-13T20:06:00Z">
            <w:rPr>
              <w:del w:id="522" w:author="Patricia Mendonça" w:date="2023-04-13T20:02:00Z"/>
            </w:rPr>
          </w:rPrChange>
        </w:rPr>
      </w:pPr>
      <w:del w:id="523" w:author="Patricia Mendonça" w:date="2023-04-13T20:02:00Z">
        <w:r w:rsidRPr="000D77E3" w:rsidDel="000D77E3">
          <w:rPr>
            <w:rFonts w:cstheme="minorHAnsi"/>
            <w:rPrChange w:id="524" w:author="Patricia Mendonça" w:date="2023-04-13T20:06:00Z">
              <w:rPr/>
            </w:rPrChange>
          </w:rPr>
          <w:delText xml:space="preserve">Depois da reunião em marco/23, as crianças estão alimentando as galinhas? Melhorou o carinho/cuidado com as galinhas? </w:delText>
        </w:r>
        <w:r w:rsidR="008300D5" w:rsidRPr="000D77E3" w:rsidDel="000D77E3">
          <w:rPr>
            <w:rFonts w:cstheme="minorHAnsi"/>
            <w:rPrChange w:id="525" w:author="Patricia Mendonça" w:date="2023-04-13T20:06:00Z">
              <w:rPr/>
            </w:rPrChange>
          </w:rPr>
          <w:delText xml:space="preserve">Está funcionando o rodizio da alimentação? As aves estão importunando no Jardim? </w:delText>
        </w:r>
        <w:r w:rsidR="007F5FCA" w:rsidRPr="000D77E3" w:rsidDel="000D77E3">
          <w:rPr>
            <w:rFonts w:cstheme="minorHAnsi"/>
            <w:rPrChange w:id="526" w:author="Patricia Mendonça" w:date="2023-04-13T20:06:00Z">
              <w:rPr/>
            </w:rPrChange>
          </w:rPr>
          <w:delText xml:space="preserve"> </w:delText>
        </w:r>
        <w:r w:rsidR="00A6616C" w:rsidRPr="000D77E3" w:rsidDel="000D77E3">
          <w:rPr>
            <w:rFonts w:cstheme="minorHAnsi"/>
            <w:rPrChange w:id="527" w:author="Patricia Mendonça" w:date="2023-04-13T20:06:00Z">
              <w:rPr/>
            </w:rPrChange>
          </w:rPr>
          <w:delText>Todos e</w:delText>
        </w:r>
        <w:r w:rsidR="007F5FCA" w:rsidRPr="000D77E3" w:rsidDel="000D77E3">
          <w:rPr>
            <w:rFonts w:cstheme="minorHAnsi"/>
            <w:rPrChange w:id="528" w:author="Patricia Mendonça" w:date="2023-04-13T20:06:00Z">
              <w:rPr/>
            </w:rPrChange>
          </w:rPr>
          <w:delText>st</w:delText>
        </w:r>
        <w:r w:rsidR="00A6616C" w:rsidRPr="000D77E3" w:rsidDel="000D77E3">
          <w:rPr>
            <w:rFonts w:cstheme="minorHAnsi"/>
            <w:rPrChange w:id="529" w:author="Patricia Mendonça" w:date="2023-04-13T20:06:00Z">
              <w:rPr/>
            </w:rPrChange>
          </w:rPr>
          <w:delText>ão</w:delText>
        </w:r>
        <w:r w:rsidR="007F5FCA" w:rsidRPr="000D77E3" w:rsidDel="000D77E3">
          <w:rPr>
            <w:rFonts w:cstheme="minorHAnsi"/>
            <w:rPrChange w:id="530" w:author="Patricia Mendonça" w:date="2023-04-13T20:06:00Z">
              <w:rPr/>
            </w:rPrChange>
          </w:rPr>
          <w:delText xml:space="preserve"> felizes com elas?</w:delText>
        </w:r>
      </w:del>
    </w:p>
    <w:p w14:paraId="06436607" w14:textId="73EB786B" w:rsidR="0079069C" w:rsidRPr="000D77E3" w:rsidDel="000D77E3" w:rsidRDefault="008300D5" w:rsidP="00D42F05">
      <w:pPr>
        <w:pStyle w:val="PargrafodaLista"/>
        <w:rPr>
          <w:del w:id="531" w:author="Patricia Mendonça" w:date="2023-04-13T20:02:00Z"/>
          <w:rFonts w:cstheme="minorHAnsi"/>
          <w:rPrChange w:id="532" w:author="Patricia Mendonça" w:date="2023-04-13T20:06:00Z">
            <w:rPr>
              <w:del w:id="533" w:author="Patricia Mendonça" w:date="2023-04-13T20:02:00Z"/>
            </w:rPr>
          </w:rPrChange>
        </w:rPr>
      </w:pPr>
      <w:del w:id="534" w:author="Patricia Mendonça" w:date="2023-04-13T20:02:00Z">
        <w:r w:rsidRPr="000D77E3" w:rsidDel="000D77E3">
          <w:rPr>
            <w:rFonts w:cstheme="minorHAnsi"/>
            <w:rPrChange w:id="535" w:author="Patricia Mendonça" w:date="2023-04-13T20:06:00Z">
              <w:rPr/>
            </w:rPrChange>
          </w:rPr>
          <w:delText xml:space="preserve">Vale lembrar que </w:delText>
        </w:r>
        <w:r w:rsidR="00A6616C" w:rsidRPr="000D77E3" w:rsidDel="000D77E3">
          <w:rPr>
            <w:rFonts w:cstheme="minorHAnsi"/>
            <w:rPrChange w:id="536" w:author="Patricia Mendonça" w:date="2023-04-13T20:06:00Z">
              <w:rPr/>
            </w:rPrChange>
          </w:rPr>
          <w:delText>foi presenciada</w:delText>
        </w:r>
        <w:r w:rsidRPr="000D77E3" w:rsidDel="000D77E3">
          <w:rPr>
            <w:rFonts w:cstheme="minorHAnsi"/>
            <w:rPrChange w:id="537" w:author="Patricia Mendonça" w:date="2023-04-13T20:06:00Z">
              <w:rPr/>
            </w:rPrChange>
          </w:rPr>
          <w:delText xml:space="preserve"> a dificuldade da Dra</w:delText>
        </w:r>
        <w:r w:rsidR="00A6616C" w:rsidRPr="000D77E3" w:rsidDel="000D77E3">
          <w:rPr>
            <w:rFonts w:cstheme="minorHAnsi"/>
            <w:rPrChange w:id="538" w:author="Patricia Mendonça" w:date="2023-04-13T20:06:00Z">
              <w:rPr/>
            </w:rPrChange>
          </w:rPr>
          <w:delText>.</w:delText>
        </w:r>
        <w:r w:rsidRPr="000D77E3" w:rsidDel="000D77E3">
          <w:rPr>
            <w:rFonts w:cstheme="minorHAnsi"/>
            <w:rPrChange w:id="539" w:author="Patricia Mendonça" w:date="2023-04-13T20:06:00Z">
              <w:rPr/>
            </w:rPrChange>
          </w:rPr>
          <w:delText xml:space="preserve"> Cec</w:delText>
        </w:r>
        <w:r w:rsidR="001444C4" w:rsidRPr="000D77E3" w:rsidDel="000D77E3">
          <w:rPr>
            <w:rFonts w:cstheme="minorHAnsi"/>
            <w:rPrChange w:id="540" w:author="Patricia Mendonça" w:date="2023-04-13T20:06:00Z">
              <w:rPr/>
            </w:rPrChange>
          </w:rPr>
          <w:delText>í</w:delText>
        </w:r>
        <w:r w:rsidRPr="000D77E3" w:rsidDel="000D77E3">
          <w:rPr>
            <w:rFonts w:cstheme="minorHAnsi"/>
            <w:rPrChange w:id="541" w:author="Patricia Mendonça" w:date="2023-04-13T20:06:00Z">
              <w:rPr/>
            </w:rPrChange>
          </w:rPr>
          <w:delText>lia</w:delText>
        </w:r>
        <w:r w:rsidR="001444C4" w:rsidRPr="000D77E3" w:rsidDel="000D77E3">
          <w:rPr>
            <w:rFonts w:cstheme="minorHAnsi"/>
            <w:rPrChange w:id="542" w:author="Patricia Mendonça" w:date="2023-04-13T20:06:00Z">
              <w:rPr/>
            </w:rPrChange>
          </w:rPr>
          <w:delText xml:space="preserve"> em</w:delText>
        </w:r>
        <w:r w:rsidRPr="000D77E3" w:rsidDel="000D77E3">
          <w:rPr>
            <w:rFonts w:cstheme="minorHAnsi"/>
            <w:rPrChange w:id="543" w:author="Patricia Mendonça" w:date="2023-04-13T20:06:00Z">
              <w:rPr/>
            </w:rPrChange>
          </w:rPr>
          <w:delText xml:space="preserve"> ministrar a palestra</w:delText>
        </w:r>
        <w:r w:rsidR="00A6616C" w:rsidRPr="000D77E3" w:rsidDel="000D77E3">
          <w:rPr>
            <w:rFonts w:cstheme="minorHAnsi"/>
            <w:rPrChange w:id="544" w:author="Patricia Mendonça" w:date="2023-04-13T20:06:00Z">
              <w:rPr/>
            </w:rPrChange>
          </w:rPr>
          <w:delText xml:space="preserve"> no sábado, dia 01/04,</w:delText>
        </w:r>
        <w:r w:rsidR="007F5FCA" w:rsidRPr="000D77E3" w:rsidDel="000D77E3">
          <w:rPr>
            <w:rFonts w:cstheme="minorHAnsi"/>
            <w:rPrChange w:id="545" w:author="Patricia Mendonça" w:date="2023-04-13T20:06:00Z">
              <w:rPr/>
            </w:rPrChange>
          </w:rPr>
          <w:delText xml:space="preserve"> por causa </w:delText>
        </w:r>
        <w:r w:rsidR="00A6616C" w:rsidRPr="000D77E3" w:rsidDel="000D77E3">
          <w:rPr>
            <w:rFonts w:cstheme="minorHAnsi"/>
            <w:rPrChange w:id="546" w:author="Patricia Mendonça" w:date="2023-04-13T20:06:00Z">
              <w:rPr/>
            </w:rPrChange>
          </w:rPr>
          <w:delText>do cantar dos</w:delText>
        </w:r>
        <w:r w:rsidR="007F5FCA" w:rsidRPr="000D77E3" w:rsidDel="000D77E3">
          <w:rPr>
            <w:rFonts w:cstheme="minorHAnsi"/>
            <w:rPrChange w:id="547" w:author="Patricia Mendonça" w:date="2023-04-13T20:06:00Z">
              <w:rPr/>
            </w:rPrChange>
          </w:rPr>
          <w:delText xml:space="preserve"> galos</w:delText>
        </w:r>
        <w:r w:rsidR="00A6616C" w:rsidRPr="000D77E3" w:rsidDel="000D77E3">
          <w:rPr>
            <w:rFonts w:cstheme="minorHAnsi"/>
            <w:rPrChange w:id="548" w:author="Patricia Mendonça" w:date="2023-04-13T20:06:00Z">
              <w:rPr/>
            </w:rPrChange>
          </w:rPr>
          <w:delText>, que estavam em busca de alimento</w:delText>
        </w:r>
        <w:r w:rsidR="007F5FCA" w:rsidRPr="000D77E3" w:rsidDel="000D77E3">
          <w:rPr>
            <w:rFonts w:cstheme="minorHAnsi"/>
            <w:rPrChange w:id="549" w:author="Patricia Mendonça" w:date="2023-04-13T20:06:00Z">
              <w:rPr/>
            </w:rPrChange>
          </w:rPr>
          <w:delText xml:space="preserve">. </w:delText>
        </w:r>
        <w:r w:rsidR="00A6616C" w:rsidRPr="000D77E3" w:rsidDel="000D77E3">
          <w:rPr>
            <w:rFonts w:cstheme="minorHAnsi"/>
            <w:rPrChange w:id="550" w:author="Patricia Mendonça" w:date="2023-04-13T20:06:00Z">
              <w:rPr/>
            </w:rPrChange>
          </w:rPr>
          <w:delText>É necessário algum ajuste n</w:delText>
        </w:r>
        <w:r w:rsidR="007F5FCA" w:rsidRPr="000D77E3" w:rsidDel="000D77E3">
          <w:rPr>
            <w:rFonts w:cstheme="minorHAnsi"/>
            <w:rPrChange w:id="551" w:author="Patricia Mendonça" w:date="2023-04-13T20:06:00Z">
              <w:rPr/>
            </w:rPrChange>
          </w:rPr>
          <w:delText>a alimentação?</w:delText>
        </w:r>
        <w:r w:rsidR="00A6616C" w:rsidRPr="000D77E3" w:rsidDel="000D77E3">
          <w:rPr>
            <w:rFonts w:cstheme="minorHAnsi"/>
            <w:rPrChange w:id="552" w:author="Patricia Mendonça" w:date="2023-04-13T20:06:00Z">
              <w:rPr/>
            </w:rPrChange>
          </w:rPr>
          <w:delText xml:space="preserve"> </w:delText>
        </w:r>
      </w:del>
    </w:p>
    <w:p w14:paraId="16E3965C" w14:textId="2B779E87" w:rsidR="00D42F05" w:rsidRPr="000D77E3" w:rsidDel="000D77E3" w:rsidRDefault="00D42F05" w:rsidP="00D42F05">
      <w:pPr>
        <w:pStyle w:val="PargrafodaLista"/>
        <w:rPr>
          <w:del w:id="553" w:author="Patricia Mendonça" w:date="2023-04-13T20:02:00Z"/>
          <w:rFonts w:cstheme="minorHAnsi"/>
          <w:rPrChange w:id="554" w:author="Patricia Mendonça" w:date="2023-04-13T20:06:00Z">
            <w:rPr>
              <w:del w:id="555" w:author="Patricia Mendonça" w:date="2023-04-13T20:02:00Z"/>
            </w:rPr>
          </w:rPrChange>
        </w:rPr>
      </w:pPr>
    </w:p>
    <w:p w14:paraId="35A2DF18" w14:textId="2F82DB62" w:rsidR="007F5FCA" w:rsidRPr="000D77E3" w:rsidDel="000D77E3" w:rsidRDefault="008300D5" w:rsidP="007F5FCA">
      <w:pPr>
        <w:pStyle w:val="PargrafodaLista"/>
        <w:numPr>
          <w:ilvl w:val="0"/>
          <w:numId w:val="1"/>
        </w:numPr>
        <w:rPr>
          <w:del w:id="556" w:author="Patricia Mendonça" w:date="2023-04-13T20:02:00Z"/>
          <w:rFonts w:cstheme="minorHAnsi"/>
          <w:rPrChange w:id="557" w:author="Patricia Mendonça" w:date="2023-04-13T20:06:00Z">
            <w:rPr>
              <w:del w:id="558" w:author="Patricia Mendonça" w:date="2023-04-13T20:02:00Z"/>
            </w:rPr>
          </w:rPrChange>
        </w:rPr>
      </w:pPr>
      <w:del w:id="559" w:author="Patricia Mendonça" w:date="2023-04-13T20:02:00Z">
        <w:r w:rsidRPr="000D77E3" w:rsidDel="000D77E3">
          <w:rPr>
            <w:rFonts w:cstheme="minorHAnsi"/>
            <w:rPrChange w:id="560" w:author="Patricia Mendonça" w:date="2023-04-13T20:06:00Z">
              <w:rPr/>
            </w:rPrChange>
          </w:rPr>
          <w:delText>Interface com outras comissões</w:delText>
        </w:r>
      </w:del>
    </w:p>
    <w:p w14:paraId="37226704" w14:textId="68E58002" w:rsidR="00515128" w:rsidRPr="000D77E3" w:rsidDel="000D77E3" w:rsidRDefault="00A6616C" w:rsidP="00515128">
      <w:pPr>
        <w:pStyle w:val="PargrafodaLista"/>
        <w:rPr>
          <w:del w:id="561" w:author="Patricia Mendonça" w:date="2023-04-13T20:02:00Z"/>
          <w:rFonts w:cstheme="minorHAnsi"/>
          <w:rPrChange w:id="562" w:author="Patricia Mendonça" w:date="2023-04-13T20:06:00Z">
            <w:rPr>
              <w:del w:id="563" w:author="Patricia Mendonça" w:date="2023-04-13T20:02:00Z"/>
            </w:rPr>
          </w:rPrChange>
        </w:rPr>
      </w:pPr>
      <w:del w:id="564" w:author="Patricia Mendonça" w:date="2023-04-13T20:02:00Z">
        <w:r w:rsidRPr="000D77E3" w:rsidDel="000D77E3">
          <w:rPr>
            <w:rFonts w:cstheme="minorHAnsi"/>
            <w:rPrChange w:id="565" w:author="Patricia Mendonça" w:date="2023-04-13T20:06:00Z">
              <w:rPr/>
            </w:rPrChange>
          </w:rPr>
          <w:delText>Em</w:delText>
        </w:r>
        <w:r w:rsidR="001444C4" w:rsidRPr="000D77E3" w:rsidDel="000D77E3">
          <w:rPr>
            <w:rFonts w:cstheme="minorHAnsi"/>
            <w:rPrChange w:id="566" w:author="Patricia Mendonça" w:date="2023-04-13T20:06:00Z">
              <w:rPr/>
            </w:rPrChange>
          </w:rPr>
          <w:delText>í</w:delText>
        </w:r>
        <w:r w:rsidRPr="000D77E3" w:rsidDel="000D77E3">
          <w:rPr>
            <w:rFonts w:cstheme="minorHAnsi"/>
            <w:rPrChange w:id="567" w:author="Patricia Mendonça" w:date="2023-04-13T20:06:00Z">
              <w:rPr/>
            </w:rPrChange>
          </w:rPr>
          <w:delText xml:space="preserve">lio comentou que </w:delText>
        </w:r>
        <w:r w:rsidR="00D42F05" w:rsidRPr="000D77E3" w:rsidDel="000D77E3">
          <w:rPr>
            <w:rFonts w:cstheme="minorHAnsi"/>
            <w:rPrChange w:id="568" w:author="Patricia Mendonça" w:date="2023-04-13T20:06:00Z">
              <w:rPr/>
            </w:rPrChange>
          </w:rPr>
          <w:delText>André (comissão de infraestrutura) pediu uma ideia de cobertura vegetal para o talude. Há uma planta (</w:delText>
        </w:r>
        <w:r w:rsidRPr="000D77E3" w:rsidDel="000D77E3">
          <w:rPr>
            <w:rFonts w:cstheme="minorHAnsi"/>
            <w:rPrChange w:id="569" w:author="Patricia Mendonça" w:date="2023-04-13T20:06:00Z">
              <w:rPr/>
            </w:rPrChange>
          </w:rPr>
          <w:delText>tip</w:delText>
        </w:r>
        <w:r w:rsidR="001444C4" w:rsidRPr="000D77E3" w:rsidDel="000D77E3">
          <w:rPr>
            <w:rFonts w:cstheme="minorHAnsi"/>
            <w:rPrChange w:id="570" w:author="Patricia Mendonça" w:date="2023-04-13T20:06:00Z">
              <w:rPr/>
            </w:rPrChange>
          </w:rPr>
          <w:delText>o</w:delText>
        </w:r>
        <w:r w:rsidRPr="000D77E3" w:rsidDel="000D77E3">
          <w:rPr>
            <w:rFonts w:cstheme="minorHAnsi"/>
            <w:rPrChange w:id="571" w:author="Patricia Mendonça" w:date="2023-04-13T20:06:00Z">
              <w:rPr/>
            </w:rPrChange>
          </w:rPr>
          <w:delText xml:space="preserve"> </w:delText>
        </w:r>
        <w:r w:rsidR="00990557" w:rsidRPr="000D77E3" w:rsidDel="000D77E3">
          <w:rPr>
            <w:rFonts w:cstheme="minorHAnsi"/>
            <w:rPrChange w:id="572" w:author="Patricia Mendonça" w:date="2023-04-13T20:06:00Z">
              <w:rPr/>
            </w:rPrChange>
          </w:rPr>
          <w:delText>gramínea</w:delText>
        </w:r>
        <w:r w:rsidR="00D42F05" w:rsidRPr="000D77E3" w:rsidDel="000D77E3">
          <w:rPr>
            <w:rFonts w:cstheme="minorHAnsi"/>
            <w:rPrChange w:id="573" w:author="Patricia Mendonça" w:date="2023-04-13T20:06:00Z">
              <w:rPr/>
            </w:rPrChange>
          </w:rPr>
          <w:delText>) que tem raízes de 3 metros de comprimento, cujas mudas poderiam ser plantadas em esquema de mutirão no Festival da Primavera, por exemplo.</w:delText>
        </w:r>
        <w:r w:rsidRPr="000D77E3" w:rsidDel="000D77E3">
          <w:rPr>
            <w:rFonts w:cstheme="minorHAnsi"/>
            <w:rPrChange w:id="574" w:author="Patricia Mendonça" w:date="2023-04-13T20:06:00Z">
              <w:rPr/>
            </w:rPrChange>
          </w:rPr>
          <w:delText xml:space="preserve"> A data foi pensada, pois assim a rega para que a grama cresça poderia ser feita pela própria natureza (chuva).</w:delText>
        </w:r>
      </w:del>
    </w:p>
    <w:p w14:paraId="2E435DC0" w14:textId="0E64C4D1" w:rsidR="00287B9D" w:rsidRPr="000D77E3" w:rsidDel="000D77E3" w:rsidRDefault="00A6616C" w:rsidP="00515128">
      <w:pPr>
        <w:pStyle w:val="PargrafodaLista"/>
        <w:rPr>
          <w:del w:id="575" w:author="Patricia Mendonça" w:date="2023-04-13T20:02:00Z"/>
          <w:rFonts w:cstheme="minorHAnsi"/>
          <w:rPrChange w:id="576" w:author="Patricia Mendonça" w:date="2023-04-13T20:06:00Z">
            <w:rPr>
              <w:del w:id="577" w:author="Patricia Mendonça" w:date="2023-04-13T20:02:00Z"/>
            </w:rPr>
          </w:rPrChange>
        </w:rPr>
      </w:pPr>
      <w:del w:id="578" w:author="Patricia Mendonça" w:date="2023-04-13T20:02:00Z">
        <w:r w:rsidRPr="000D77E3" w:rsidDel="000D77E3">
          <w:rPr>
            <w:rFonts w:cstheme="minorHAnsi"/>
            <w:rPrChange w:id="579" w:author="Patricia Mendonça" w:date="2023-04-13T20:06:00Z">
              <w:rPr/>
            </w:rPrChange>
          </w:rPr>
          <w:delText>Em</w:delText>
        </w:r>
        <w:r w:rsidR="001444C4" w:rsidRPr="000D77E3" w:rsidDel="000D77E3">
          <w:rPr>
            <w:rFonts w:cstheme="minorHAnsi"/>
            <w:rPrChange w:id="580" w:author="Patricia Mendonça" w:date="2023-04-13T20:06:00Z">
              <w:rPr/>
            </w:rPrChange>
          </w:rPr>
          <w:delText>ílio</w:delText>
        </w:r>
        <w:r w:rsidRPr="000D77E3" w:rsidDel="000D77E3">
          <w:rPr>
            <w:rFonts w:cstheme="minorHAnsi"/>
            <w:rPrChange w:id="581" w:author="Patricia Mendonça" w:date="2023-04-13T20:06:00Z">
              <w:rPr/>
            </w:rPrChange>
          </w:rPr>
          <w:delText xml:space="preserve"> trouxe para o grupo sua dificuldade (devido à sua demanda de trabalho) em acompanhar as reuniões de representações ativas, que </w:delText>
        </w:r>
        <w:r w:rsidR="00D42F05" w:rsidRPr="000D77E3" w:rsidDel="000D77E3">
          <w:rPr>
            <w:rFonts w:cstheme="minorHAnsi"/>
            <w:rPrChange w:id="582" w:author="Patricia Mendonça" w:date="2023-04-13T20:06:00Z">
              <w:rPr/>
            </w:rPrChange>
          </w:rPr>
          <w:delText>acontecem quinzenalmente</w:delText>
        </w:r>
        <w:r w:rsidR="007F5FCA" w:rsidRPr="000D77E3" w:rsidDel="000D77E3">
          <w:rPr>
            <w:rFonts w:cstheme="minorHAnsi"/>
            <w:rPrChange w:id="583" w:author="Patricia Mendonça" w:date="2023-04-13T20:06:00Z">
              <w:rPr/>
            </w:rPrChange>
          </w:rPr>
          <w:delText xml:space="preserve"> às quintas</w:delText>
        </w:r>
        <w:r w:rsidR="00D42F05" w:rsidRPr="000D77E3" w:rsidDel="000D77E3">
          <w:rPr>
            <w:rFonts w:cstheme="minorHAnsi"/>
            <w:rPrChange w:id="584" w:author="Patricia Mendonça" w:date="2023-04-13T20:06:00Z">
              <w:rPr/>
            </w:rPrChange>
          </w:rPr>
          <w:delText xml:space="preserve"> das 08h30 às 10h.</w:delText>
        </w:r>
        <w:r w:rsidR="00287B9D" w:rsidRPr="000D77E3" w:rsidDel="000D77E3">
          <w:rPr>
            <w:rFonts w:cstheme="minorHAnsi"/>
            <w:rPrChange w:id="585" w:author="Patricia Mendonça" w:date="2023-04-13T20:06:00Z">
              <w:rPr/>
            </w:rPrChange>
          </w:rPr>
          <w:delText xml:space="preserve"> </w:delText>
        </w:r>
      </w:del>
    </w:p>
    <w:p w14:paraId="1953F2D9" w14:textId="74AB1392" w:rsidR="00A6616C" w:rsidRPr="000D77E3" w:rsidDel="000D77E3" w:rsidRDefault="007F5FCA" w:rsidP="00287B9D">
      <w:pPr>
        <w:pStyle w:val="PargrafodaLista"/>
        <w:rPr>
          <w:del w:id="586" w:author="Patricia Mendonça" w:date="2023-04-13T20:02:00Z"/>
          <w:rFonts w:cstheme="minorHAnsi"/>
          <w:rPrChange w:id="587" w:author="Patricia Mendonça" w:date="2023-04-13T20:06:00Z">
            <w:rPr>
              <w:del w:id="588" w:author="Patricia Mendonça" w:date="2023-04-13T20:02:00Z"/>
            </w:rPr>
          </w:rPrChange>
        </w:rPr>
      </w:pPr>
      <w:del w:id="589" w:author="Patricia Mendonça" w:date="2023-04-13T20:02:00Z">
        <w:r w:rsidRPr="000D77E3" w:rsidDel="000D77E3">
          <w:rPr>
            <w:rFonts w:cstheme="minorHAnsi"/>
            <w:rPrChange w:id="590" w:author="Patricia Mendonça" w:date="2023-04-13T20:06:00Z">
              <w:rPr/>
            </w:rPrChange>
          </w:rPr>
          <w:delText>Quem poderia</w:delText>
        </w:r>
        <w:r w:rsidR="00A6616C" w:rsidRPr="000D77E3" w:rsidDel="000D77E3">
          <w:rPr>
            <w:rFonts w:cstheme="minorHAnsi"/>
            <w:rPrChange w:id="591" w:author="Patricia Mendonça" w:date="2023-04-13T20:06:00Z">
              <w:rPr/>
            </w:rPrChange>
          </w:rPr>
          <w:delText>, então,</w:delText>
        </w:r>
        <w:r w:rsidRPr="000D77E3" w:rsidDel="000D77E3">
          <w:rPr>
            <w:rFonts w:cstheme="minorHAnsi"/>
            <w:rPrChange w:id="592" w:author="Patricia Mendonça" w:date="2023-04-13T20:06:00Z">
              <w:rPr/>
            </w:rPrChange>
          </w:rPr>
          <w:delText xml:space="preserve"> ser o nosso representante e seguir participando destas reuniões?</w:delText>
        </w:r>
      </w:del>
    </w:p>
    <w:p w14:paraId="6E946DF6" w14:textId="771589F8" w:rsidR="00FD2C3E" w:rsidRPr="000D77E3" w:rsidDel="000D77E3" w:rsidRDefault="00287B9D" w:rsidP="00287B9D">
      <w:pPr>
        <w:pStyle w:val="PargrafodaLista"/>
        <w:rPr>
          <w:del w:id="593" w:author="Patricia Mendonça" w:date="2023-04-13T20:02:00Z"/>
          <w:rFonts w:cstheme="minorHAnsi"/>
          <w:rPrChange w:id="594" w:author="Patricia Mendonça" w:date="2023-04-13T20:06:00Z">
            <w:rPr>
              <w:del w:id="595" w:author="Patricia Mendonça" w:date="2023-04-13T20:02:00Z"/>
            </w:rPr>
          </w:rPrChange>
        </w:rPr>
      </w:pPr>
      <w:del w:id="596" w:author="Patricia Mendonça" w:date="2023-04-13T20:02:00Z">
        <w:r w:rsidRPr="000D77E3" w:rsidDel="000D77E3">
          <w:rPr>
            <w:rFonts w:cstheme="minorHAnsi"/>
            <w:rPrChange w:id="597" w:author="Patricia Mendonça" w:date="2023-04-13T20:06:00Z">
              <w:rPr/>
            </w:rPrChange>
          </w:rPr>
          <w:delText>Let</w:delText>
        </w:r>
        <w:r w:rsidR="001444C4" w:rsidRPr="000D77E3" w:rsidDel="000D77E3">
          <w:rPr>
            <w:rFonts w:cstheme="minorHAnsi"/>
            <w:rPrChange w:id="598" w:author="Patricia Mendonça" w:date="2023-04-13T20:06:00Z">
              <w:rPr/>
            </w:rPrChange>
          </w:rPr>
          <w:delText>í</w:delText>
        </w:r>
        <w:r w:rsidRPr="000D77E3" w:rsidDel="000D77E3">
          <w:rPr>
            <w:rFonts w:cstheme="minorHAnsi"/>
            <w:rPrChange w:id="599" w:author="Patricia Mendonça" w:date="2023-04-13T20:06:00Z">
              <w:rPr/>
            </w:rPrChange>
          </w:rPr>
          <w:delText>cia será nossa representante para fazer a ponte com as demais comissõe</w:delText>
        </w:r>
        <w:r w:rsidR="00A6616C" w:rsidRPr="000D77E3" w:rsidDel="000D77E3">
          <w:rPr>
            <w:rFonts w:cstheme="minorHAnsi"/>
            <w:rPrChange w:id="600" w:author="Patricia Mendonça" w:date="2023-04-13T20:06:00Z">
              <w:rPr/>
            </w:rPrChange>
          </w:rPr>
          <w:delText>s a partir de agora, contando com o apoio dos demais membros</w:delText>
        </w:r>
        <w:r w:rsidRPr="000D77E3" w:rsidDel="000D77E3">
          <w:rPr>
            <w:rFonts w:cstheme="minorHAnsi"/>
            <w:rPrChange w:id="601" w:author="Patricia Mendonça" w:date="2023-04-13T20:06:00Z">
              <w:rPr/>
            </w:rPrChange>
          </w:rPr>
          <w:delText>.</w:delText>
        </w:r>
      </w:del>
    </w:p>
    <w:p w14:paraId="6A0AD818" w14:textId="53B4E475" w:rsidR="00D42F05" w:rsidRPr="000D77E3" w:rsidDel="000D77E3" w:rsidRDefault="003D6796" w:rsidP="00287B9D">
      <w:pPr>
        <w:pStyle w:val="PargrafodaLista"/>
        <w:rPr>
          <w:del w:id="602" w:author="Patricia Mendonça" w:date="2023-04-13T20:02:00Z"/>
          <w:rFonts w:cstheme="minorHAnsi"/>
          <w:rPrChange w:id="603" w:author="Patricia Mendonça" w:date="2023-04-13T20:06:00Z">
            <w:rPr>
              <w:del w:id="604" w:author="Patricia Mendonça" w:date="2023-04-13T20:02:00Z"/>
            </w:rPr>
          </w:rPrChange>
        </w:rPr>
      </w:pPr>
      <w:del w:id="605" w:author="Patricia Mendonça" w:date="2023-04-13T20:02:00Z">
        <w:r w:rsidRPr="000D77E3" w:rsidDel="000D77E3">
          <w:rPr>
            <w:rFonts w:cstheme="minorHAnsi"/>
            <w:rPrChange w:id="606" w:author="Patricia Mendonça" w:date="2023-04-13T20:06:00Z">
              <w:rPr/>
            </w:rPrChange>
          </w:rPr>
          <w:delText>Nossa gratidão a ela</w:delText>
        </w:r>
        <w:r w:rsidR="00FD2C3E" w:rsidRPr="000D77E3" w:rsidDel="000D77E3">
          <w:rPr>
            <w:rFonts w:cstheme="minorHAnsi"/>
            <w:rPrChange w:id="607" w:author="Patricia Mendonça" w:date="2023-04-13T20:06:00Z">
              <w:rPr/>
            </w:rPrChange>
          </w:rPr>
          <w:delText xml:space="preserve"> por aceitar este desafio e nossa gratidão ao Em</w:delText>
        </w:r>
        <w:r w:rsidR="001444C4" w:rsidRPr="000D77E3" w:rsidDel="000D77E3">
          <w:rPr>
            <w:rFonts w:cstheme="minorHAnsi"/>
            <w:rPrChange w:id="608" w:author="Patricia Mendonça" w:date="2023-04-13T20:06:00Z">
              <w:rPr/>
            </w:rPrChange>
          </w:rPr>
          <w:delText>í</w:delText>
        </w:r>
        <w:r w:rsidR="00FD2C3E" w:rsidRPr="000D77E3" w:rsidDel="000D77E3">
          <w:rPr>
            <w:rFonts w:cstheme="minorHAnsi"/>
            <w:rPrChange w:id="609" w:author="Patricia Mendonça" w:date="2023-04-13T20:06:00Z">
              <w:rPr/>
            </w:rPrChange>
          </w:rPr>
          <w:delText>lio por ter sido a nossa ponte nos últimos meses.</w:delText>
        </w:r>
      </w:del>
    </w:p>
    <w:p w14:paraId="3D4428E3" w14:textId="5DAD4361" w:rsidR="003D6796" w:rsidRPr="000D77E3" w:rsidDel="000D77E3" w:rsidRDefault="003D6796" w:rsidP="00287B9D">
      <w:pPr>
        <w:pStyle w:val="PargrafodaLista"/>
        <w:rPr>
          <w:del w:id="610" w:author="Patricia Mendonça" w:date="2023-04-13T20:02:00Z"/>
          <w:rFonts w:cstheme="minorHAnsi"/>
          <w:rPrChange w:id="611" w:author="Patricia Mendonça" w:date="2023-04-13T20:06:00Z">
            <w:rPr>
              <w:del w:id="612" w:author="Patricia Mendonça" w:date="2023-04-13T20:02:00Z"/>
            </w:rPr>
          </w:rPrChange>
        </w:rPr>
      </w:pPr>
    </w:p>
    <w:p w14:paraId="298B48DB" w14:textId="77777777" w:rsidR="003D6796" w:rsidRPr="000D77E3" w:rsidRDefault="003D6796" w:rsidP="003D6796">
      <w:pPr>
        <w:pStyle w:val="PargrafodaLista"/>
        <w:numPr>
          <w:ilvl w:val="0"/>
          <w:numId w:val="1"/>
        </w:numPr>
        <w:rPr>
          <w:rFonts w:cstheme="minorHAnsi"/>
          <w:rPrChange w:id="613" w:author="Patricia Mendonça" w:date="2023-04-13T20:06:00Z">
            <w:rPr/>
          </w:rPrChange>
        </w:rPr>
      </w:pPr>
      <w:r w:rsidRPr="000D77E3">
        <w:rPr>
          <w:rFonts w:cstheme="minorHAnsi"/>
          <w:rPrChange w:id="614" w:author="Patricia Mendonça" w:date="2023-04-13T20:06:00Z">
            <w:rPr/>
          </w:rPrChange>
        </w:rPr>
        <w:t>Janelas abertas – 15/04</w:t>
      </w:r>
    </w:p>
    <w:p w14:paraId="5F76D4AB" w14:textId="77777777" w:rsidR="003D6796" w:rsidRPr="000D77E3" w:rsidRDefault="003D6796" w:rsidP="003D6796">
      <w:pPr>
        <w:pStyle w:val="PargrafodaLista"/>
        <w:rPr>
          <w:rFonts w:cstheme="minorHAnsi"/>
          <w:rPrChange w:id="615" w:author="Patricia Mendonça" w:date="2023-04-13T20:06:00Z">
            <w:rPr/>
          </w:rPrChange>
        </w:rPr>
      </w:pPr>
      <w:r w:rsidRPr="000D77E3">
        <w:rPr>
          <w:rFonts w:cstheme="minorHAnsi"/>
          <w:rPrChange w:id="616" w:author="Patricia Mendonça" w:date="2023-04-13T20:06:00Z">
            <w:rPr/>
          </w:rPrChange>
        </w:rPr>
        <w:t>Isabel e Patrícia estarão presentes no evento para buscar novos membros para a comissão de meio ambiente. A semente que ficou para reflexão é como buscarmos pessoas que queiram fazer algo diferente pelo planeta.</w:t>
      </w:r>
    </w:p>
    <w:p w14:paraId="6CC99F87" w14:textId="5BBD0A6F" w:rsidR="003D6796" w:rsidRDefault="003D6796" w:rsidP="003D6796">
      <w:pPr>
        <w:pStyle w:val="PargrafodaLista"/>
        <w:rPr>
          <w:ins w:id="617" w:author="Patricia Mendonça" w:date="2023-04-13T20:07:00Z"/>
          <w:rFonts w:cstheme="minorHAnsi"/>
        </w:rPr>
      </w:pPr>
      <w:r w:rsidRPr="000D77E3">
        <w:rPr>
          <w:rFonts w:cstheme="minorHAnsi"/>
          <w:rPrChange w:id="618" w:author="Patricia Mendonça" w:date="2023-04-13T20:06:00Z">
            <w:rPr/>
          </w:rPrChange>
        </w:rPr>
        <w:t xml:space="preserve">Foi marcada uma reunião para </w:t>
      </w:r>
      <w:r w:rsidR="001444C4" w:rsidRPr="000D77E3">
        <w:rPr>
          <w:rFonts w:cstheme="minorHAnsi"/>
          <w:rPrChange w:id="619" w:author="Patricia Mendonça" w:date="2023-04-13T20:06:00Z">
            <w:rPr/>
          </w:rPrChange>
        </w:rPr>
        <w:t>quinta</w:t>
      </w:r>
      <w:r w:rsidRPr="000D77E3">
        <w:rPr>
          <w:rFonts w:cstheme="minorHAnsi"/>
          <w:rPrChange w:id="620" w:author="Patricia Mendonça" w:date="2023-04-13T20:06:00Z">
            <w:rPr/>
          </w:rPrChange>
        </w:rPr>
        <w:t>, dia 1</w:t>
      </w:r>
      <w:r w:rsidR="001444C4" w:rsidRPr="000D77E3">
        <w:rPr>
          <w:rFonts w:cstheme="minorHAnsi"/>
          <w:rPrChange w:id="621" w:author="Patricia Mendonça" w:date="2023-04-13T20:06:00Z">
            <w:rPr/>
          </w:rPrChange>
        </w:rPr>
        <w:t>3</w:t>
      </w:r>
      <w:r w:rsidRPr="000D77E3">
        <w:rPr>
          <w:rFonts w:cstheme="minorHAnsi"/>
          <w:rPrChange w:id="622" w:author="Patricia Mendonça" w:date="2023-04-13T20:06:00Z">
            <w:rPr/>
          </w:rPrChange>
        </w:rPr>
        <w:t xml:space="preserve">/04, às 20h30 para traçar uma estratégia para este evento. </w:t>
      </w:r>
    </w:p>
    <w:p w14:paraId="7E46353D" w14:textId="1301A516" w:rsidR="00EF4CBB" w:rsidRDefault="00EF4CBB" w:rsidP="003D6796">
      <w:pPr>
        <w:pStyle w:val="PargrafodaLista"/>
        <w:rPr>
          <w:ins w:id="623" w:author="Patricia Mendonça" w:date="2023-04-13T20:44:00Z"/>
          <w:rFonts w:cstheme="minorHAnsi"/>
        </w:rPr>
      </w:pPr>
    </w:p>
    <w:p w14:paraId="4126F557" w14:textId="4D0146CC" w:rsidR="00C27C53" w:rsidRDefault="00C27C53" w:rsidP="003D6796">
      <w:pPr>
        <w:pStyle w:val="PargrafodaLista"/>
        <w:rPr>
          <w:ins w:id="624" w:author="Patricia Mendonça" w:date="2023-04-13T20:45:00Z"/>
          <w:rFonts w:cstheme="minorHAnsi"/>
        </w:rPr>
      </w:pPr>
      <w:ins w:id="625" w:author="Patricia Mendonça" w:date="2023-04-13T20:44:00Z">
        <w:r>
          <w:rPr>
            <w:rFonts w:cstheme="minorHAnsi"/>
          </w:rPr>
          <w:t>É o dia para mostrar a razão de exis</w:t>
        </w:r>
      </w:ins>
      <w:ins w:id="626" w:author="Patricia Mendonça" w:date="2023-04-13T20:45:00Z">
        <w:r>
          <w:rPr>
            <w:rFonts w:cstheme="minorHAnsi"/>
          </w:rPr>
          <w:t>tir da comissão de meio ambiente.</w:t>
        </w:r>
      </w:ins>
    </w:p>
    <w:p w14:paraId="4505E75C" w14:textId="0EF54AA9" w:rsidR="00C27C53" w:rsidRDefault="00C27C53" w:rsidP="003D6796">
      <w:pPr>
        <w:pStyle w:val="PargrafodaLista"/>
        <w:rPr>
          <w:ins w:id="627" w:author="Patricia Mendonça" w:date="2023-04-13T20:45:00Z"/>
          <w:rFonts w:cstheme="minorHAnsi"/>
        </w:rPr>
      </w:pPr>
      <w:ins w:id="628" w:author="Patricia Mendonça" w:date="2023-04-13T20:45:00Z">
        <w:r>
          <w:rPr>
            <w:rFonts w:cstheme="minorHAnsi"/>
          </w:rPr>
          <w:t>No ano passado não tivemos uma reunião para nos prepararmos para este dia.</w:t>
        </w:r>
      </w:ins>
    </w:p>
    <w:p w14:paraId="733DE2A6" w14:textId="5D13CF22" w:rsidR="00C27C53" w:rsidRDefault="00C27C53" w:rsidP="003D6796">
      <w:pPr>
        <w:pStyle w:val="PargrafodaLista"/>
        <w:rPr>
          <w:ins w:id="629" w:author="Patricia Mendonça" w:date="2023-04-13T20:58:00Z"/>
          <w:rFonts w:cstheme="minorHAnsi"/>
        </w:rPr>
      </w:pPr>
      <w:ins w:id="630" w:author="Patricia Mendonça" w:date="2023-04-13T20:45:00Z">
        <w:r>
          <w:rPr>
            <w:rFonts w:cstheme="minorHAnsi"/>
          </w:rPr>
          <w:t xml:space="preserve">Mas desta vez temos a oportunidade de </w:t>
        </w:r>
      </w:ins>
      <w:ins w:id="631" w:author="Patricia Mendonça" w:date="2023-04-13T20:46:00Z">
        <w:r>
          <w:rPr>
            <w:rFonts w:cstheme="minorHAnsi"/>
          </w:rPr>
          <w:t xml:space="preserve">traçar uma estratégia com uma frase de impacto, gerar um </w:t>
        </w:r>
        <w:proofErr w:type="gramStart"/>
        <w:r>
          <w:rPr>
            <w:rFonts w:cstheme="minorHAnsi"/>
          </w:rPr>
          <w:t>incômodo</w:t>
        </w:r>
      </w:ins>
      <w:ins w:id="632" w:author="Patricia Mendonça" w:date="2023-04-13T20:47:00Z">
        <w:r>
          <w:rPr>
            <w:rFonts w:cstheme="minorHAnsi"/>
          </w:rPr>
          <w:t>,...</w:t>
        </w:r>
      </w:ins>
      <w:proofErr w:type="gramEnd"/>
    </w:p>
    <w:p w14:paraId="394556B5" w14:textId="77777777" w:rsidR="0029090B" w:rsidRDefault="00256563" w:rsidP="003D6796">
      <w:pPr>
        <w:pStyle w:val="PargrafodaLista"/>
        <w:rPr>
          <w:ins w:id="633" w:author="Patricia Mendonça" w:date="2023-04-13T21:19:00Z"/>
          <w:rFonts w:cstheme="minorHAnsi"/>
        </w:rPr>
      </w:pPr>
      <w:ins w:id="634" w:author="Patricia Mendonça" w:date="2023-04-13T20:58:00Z">
        <w:r>
          <w:rPr>
            <w:rFonts w:cstheme="minorHAnsi"/>
          </w:rPr>
          <w:t>Colocar duas questões:</w:t>
        </w:r>
      </w:ins>
    </w:p>
    <w:p w14:paraId="3599C16A" w14:textId="083A5CD1" w:rsidR="0029090B" w:rsidRDefault="0029090B" w:rsidP="003D6796">
      <w:pPr>
        <w:pStyle w:val="PargrafodaLista"/>
        <w:rPr>
          <w:ins w:id="635" w:author="Patricia Mendonça" w:date="2023-04-13T21:51:00Z"/>
          <w:rFonts w:cstheme="minorHAnsi"/>
        </w:rPr>
      </w:pPr>
    </w:p>
    <w:p w14:paraId="4207693C" w14:textId="77777777" w:rsidR="00BF1E78" w:rsidRDefault="00BF1E78" w:rsidP="003D6796">
      <w:pPr>
        <w:pStyle w:val="PargrafodaLista"/>
        <w:rPr>
          <w:ins w:id="636" w:author="Patricia Mendonça" w:date="2023-04-13T21:19:00Z"/>
          <w:rFonts w:cstheme="minorHAnsi"/>
        </w:rPr>
      </w:pPr>
    </w:p>
    <w:p w14:paraId="4F82CA32" w14:textId="51D92538" w:rsidR="0029090B" w:rsidRPr="00503B94" w:rsidRDefault="0029090B" w:rsidP="00BF1E78">
      <w:pPr>
        <w:pStyle w:val="PargrafodaLista"/>
        <w:numPr>
          <w:ilvl w:val="0"/>
          <w:numId w:val="7"/>
        </w:numPr>
        <w:rPr>
          <w:ins w:id="637" w:author="Patricia Mendonça" w:date="2023-04-13T21:53:00Z"/>
          <w:rFonts w:cstheme="minorHAnsi"/>
          <w:highlight w:val="yellow"/>
          <w:rPrChange w:id="638" w:author="Patricia Mendonça" w:date="2023-04-13T22:21:00Z">
            <w:rPr>
              <w:ins w:id="639" w:author="Patricia Mendonça" w:date="2023-04-13T21:53:00Z"/>
              <w:rFonts w:cstheme="minorHAnsi"/>
            </w:rPr>
          </w:rPrChange>
        </w:rPr>
        <w:pPrChange w:id="640" w:author="Patricia Mendonça" w:date="2023-04-13T21:53:00Z">
          <w:pPr>
            <w:pStyle w:val="PargrafodaLista"/>
            <w:ind w:left="851"/>
          </w:pPr>
        </w:pPrChange>
      </w:pPr>
      <w:ins w:id="641" w:author="Patricia Mendonça" w:date="2023-04-13T21:19:00Z">
        <w:r w:rsidRPr="00503B94">
          <w:rPr>
            <w:rFonts w:cstheme="minorHAnsi"/>
            <w:highlight w:val="yellow"/>
            <w:rPrChange w:id="642" w:author="Patricia Mendonça" w:date="2023-04-13T22:21:00Z">
              <w:rPr>
                <w:rFonts w:cstheme="minorHAnsi"/>
              </w:rPr>
            </w:rPrChange>
          </w:rPr>
          <w:t>Chamar na assembleia para fazer a trilha</w:t>
        </w:r>
      </w:ins>
      <w:ins w:id="643" w:author="Patricia Mendonça" w:date="2023-04-13T21:53:00Z">
        <w:r w:rsidR="00BF1E78" w:rsidRPr="00503B94">
          <w:rPr>
            <w:rFonts w:cstheme="minorHAnsi"/>
            <w:highlight w:val="yellow"/>
            <w:rPrChange w:id="644" w:author="Patricia Mendonça" w:date="2023-04-13T22:21:00Z">
              <w:rPr>
                <w:rFonts w:cstheme="minorHAnsi"/>
              </w:rPr>
            </w:rPrChange>
          </w:rPr>
          <w:t xml:space="preserve"> (logo no inicio da Assembleia)</w:t>
        </w:r>
      </w:ins>
    </w:p>
    <w:p w14:paraId="0E0ADD51" w14:textId="3FA517C1" w:rsidR="00BF1E78" w:rsidRDefault="00BF1E78" w:rsidP="00BF1E78">
      <w:pPr>
        <w:rPr>
          <w:ins w:id="645" w:author="Patricia Mendonça" w:date="2023-04-13T21:54:00Z"/>
          <w:rFonts w:cstheme="minorHAnsi"/>
        </w:rPr>
      </w:pPr>
      <w:ins w:id="646" w:author="Patricia Mendonça" w:date="2023-04-13T21:54:00Z">
        <w:r w:rsidRPr="00503B94">
          <w:rPr>
            <w:rFonts w:cstheme="minorHAnsi"/>
            <w:highlight w:val="yellow"/>
            <w:rPrChange w:id="647" w:author="Patricia Mendonça" w:date="2023-04-13T22:21:00Z">
              <w:rPr>
                <w:rFonts w:cstheme="minorHAnsi"/>
              </w:rPr>
            </w:rPrChange>
          </w:rPr>
          <w:t>Lista com 12 vagas</w:t>
        </w:r>
      </w:ins>
    </w:p>
    <w:p w14:paraId="3B8D1F3B" w14:textId="6D43F7A5" w:rsidR="00BF1E78" w:rsidRDefault="00BF1E78" w:rsidP="00BF1E78">
      <w:pPr>
        <w:rPr>
          <w:ins w:id="648" w:author="Patricia Mendonça" w:date="2023-04-13T21:54:00Z"/>
          <w:rFonts w:cstheme="minorHAnsi"/>
        </w:rPr>
      </w:pPr>
    </w:p>
    <w:p w14:paraId="638067CE" w14:textId="4EBE3045" w:rsidR="00BF1E78" w:rsidRDefault="00BF1E78" w:rsidP="00BF1E78">
      <w:pPr>
        <w:rPr>
          <w:ins w:id="649" w:author="Patricia Mendonça" w:date="2023-04-13T21:54:00Z"/>
          <w:rFonts w:cstheme="minorHAnsi"/>
        </w:rPr>
      </w:pPr>
      <w:ins w:id="650" w:author="Patricia Mendonça" w:date="2023-04-13T21:54:00Z">
        <w:r>
          <w:rPr>
            <w:rFonts w:cstheme="minorHAnsi"/>
          </w:rPr>
          <w:t>Slo</w:t>
        </w:r>
      </w:ins>
      <w:ins w:id="651" w:author="Patricia Mendonça" w:date="2023-04-13T21:55:00Z">
        <w:r>
          <w:rPr>
            <w:rFonts w:cstheme="minorHAnsi"/>
          </w:rPr>
          <w:t>gan</w:t>
        </w:r>
      </w:ins>
    </w:p>
    <w:p w14:paraId="3AB00CF8" w14:textId="75F258C2" w:rsidR="00BF1E78" w:rsidRDefault="00BF1E78" w:rsidP="00BF1E78">
      <w:pPr>
        <w:rPr>
          <w:ins w:id="652" w:author="Patricia Mendonça" w:date="2023-04-13T21:54:00Z"/>
          <w:rFonts w:cstheme="minorHAnsi"/>
        </w:rPr>
      </w:pPr>
      <w:ins w:id="653" w:author="Patricia Mendonça" w:date="2023-04-13T21:54:00Z">
        <w:r>
          <w:rPr>
            <w:rFonts w:cstheme="minorHAnsi"/>
          </w:rPr>
          <w:t>A pergunta 1 na folha de rascunho</w:t>
        </w:r>
      </w:ins>
    </w:p>
    <w:p w14:paraId="4864699C" w14:textId="77777777" w:rsidR="00BF1E78" w:rsidRDefault="00BF1E78" w:rsidP="00BF1E78">
      <w:pPr>
        <w:rPr>
          <w:ins w:id="654" w:author="Patricia Mendonça" w:date="2023-04-13T21:53:00Z"/>
          <w:rFonts w:cstheme="minorHAnsi"/>
        </w:rPr>
      </w:pPr>
    </w:p>
    <w:p w14:paraId="24BBAFA7" w14:textId="3E5AF27C" w:rsidR="00BF1E78" w:rsidRPr="00BF1E78" w:rsidRDefault="00BF1E78" w:rsidP="00BF1E78">
      <w:pPr>
        <w:rPr>
          <w:ins w:id="655" w:author="Patricia Mendonça" w:date="2023-04-13T21:19:00Z"/>
          <w:rFonts w:cstheme="minorHAnsi"/>
          <w:rPrChange w:id="656" w:author="Patricia Mendonça" w:date="2023-04-13T21:53:00Z">
            <w:rPr>
              <w:ins w:id="657" w:author="Patricia Mendonça" w:date="2023-04-13T21:19:00Z"/>
            </w:rPr>
          </w:rPrChange>
        </w:rPr>
        <w:pPrChange w:id="658" w:author="Patricia Mendonça" w:date="2023-04-13T21:53:00Z">
          <w:pPr>
            <w:pStyle w:val="PargrafodaLista"/>
          </w:pPr>
        </w:pPrChange>
      </w:pPr>
      <w:ins w:id="659" w:author="Patricia Mendonça" w:date="2023-04-13T21:53:00Z">
        <w:r>
          <w:rPr>
            <w:rFonts w:cstheme="minorHAnsi"/>
          </w:rPr>
          <w:t>Finalizada</w:t>
        </w:r>
      </w:ins>
      <w:ins w:id="660" w:author="Patricia Mendonça" w:date="2023-04-13T21:54:00Z">
        <w:r>
          <w:rPr>
            <w:rFonts w:cstheme="minorHAnsi"/>
          </w:rPr>
          <w:t xml:space="preserve"> na </w:t>
        </w:r>
      </w:ins>
    </w:p>
    <w:p w14:paraId="20AFC6DD" w14:textId="548D55DD" w:rsidR="0066650B" w:rsidRDefault="00256563" w:rsidP="00AD4870">
      <w:pPr>
        <w:pStyle w:val="PargrafodaLista"/>
        <w:ind w:left="851"/>
        <w:rPr>
          <w:ins w:id="661" w:author="Patricia Mendonça" w:date="2023-04-13T21:35:00Z"/>
          <w:rFonts w:cstheme="minorHAnsi"/>
        </w:rPr>
      </w:pPr>
      <w:ins w:id="662" w:author="Patricia Mendonça" w:date="2023-04-13T20:58:00Z">
        <w:r w:rsidRPr="00BF1E78">
          <w:rPr>
            <w:rFonts w:cstheme="minorHAnsi"/>
            <w:b/>
            <w:bCs/>
            <w:highlight w:val="yellow"/>
            <w:rPrChange w:id="663" w:author="Patricia Mendonça" w:date="2023-04-13T21:56:00Z">
              <w:rPr>
                <w:rFonts w:cstheme="minorHAnsi"/>
              </w:rPr>
            </w:rPrChange>
          </w:rPr>
          <w:t xml:space="preserve">1. O que </w:t>
        </w:r>
        <w:proofErr w:type="spellStart"/>
        <w:r w:rsidRPr="00BF1E78">
          <w:rPr>
            <w:rFonts w:cstheme="minorHAnsi"/>
            <w:b/>
            <w:bCs/>
            <w:highlight w:val="yellow"/>
            <w:rPrChange w:id="664" w:author="Patricia Mendonça" w:date="2023-04-13T21:56:00Z">
              <w:rPr>
                <w:rFonts w:cstheme="minorHAnsi"/>
              </w:rPr>
            </w:rPrChange>
          </w:rPr>
          <w:t>vc</w:t>
        </w:r>
        <w:proofErr w:type="spellEnd"/>
        <w:r w:rsidRPr="00BF1E78">
          <w:rPr>
            <w:rFonts w:cstheme="minorHAnsi"/>
            <w:b/>
            <w:bCs/>
            <w:highlight w:val="yellow"/>
            <w:rPrChange w:id="665" w:author="Patricia Mendonça" w:date="2023-04-13T21:56:00Z">
              <w:rPr>
                <w:rFonts w:cstheme="minorHAnsi"/>
              </w:rPr>
            </w:rPrChange>
          </w:rPr>
          <w:t xml:space="preserve"> espera da</w:t>
        </w:r>
      </w:ins>
      <w:ins w:id="666" w:author="Patricia Mendonça" w:date="2023-04-13T21:45:00Z">
        <w:r w:rsidR="002658B9" w:rsidRPr="00BF1E78">
          <w:rPr>
            <w:rFonts w:cstheme="minorHAnsi"/>
            <w:b/>
            <w:bCs/>
            <w:highlight w:val="yellow"/>
            <w:rPrChange w:id="667" w:author="Patricia Mendonça" w:date="2023-04-13T21:56:00Z">
              <w:rPr>
                <w:rFonts w:cstheme="minorHAnsi"/>
                <w:b/>
                <w:bCs/>
              </w:rPr>
            </w:rPrChange>
          </w:rPr>
          <w:t xml:space="preserve"> nossa</w:t>
        </w:r>
      </w:ins>
      <w:ins w:id="668" w:author="Patricia Mendonça" w:date="2023-04-13T20:58:00Z">
        <w:r w:rsidRPr="00BF1E78">
          <w:rPr>
            <w:rFonts w:cstheme="minorHAnsi"/>
            <w:b/>
            <w:bCs/>
            <w:highlight w:val="yellow"/>
            <w:rPrChange w:id="669" w:author="Patricia Mendonça" w:date="2023-04-13T21:56:00Z">
              <w:rPr>
                <w:rFonts w:cstheme="minorHAnsi"/>
              </w:rPr>
            </w:rPrChange>
          </w:rPr>
          <w:t xml:space="preserve"> comissão de meio ambiente</w:t>
        </w:r>
        <w:r w:rsidRPr="00BF1E78">
          <w:rPr>
            <w:rFonts w:cstheme="minorHAnsi"/>
            <w:highlight w:val="yellow"/>
            <w:rPrChange w:id="670" w:author="Patricia Mendonça" w:date="2023-04-13T21:56:00Z">
              <w:rPr>
                <w:rFonts w:cstheme="minorHAnsi"/>
              </w:rPr>
            </w:rPrChange>
          </w:rPr>
          <w:t>?</w:t>
        </w:r>
      </w:ins>
    </w:p>
    <w:p w14:paraId="5BF03114" w14:textId="193FB961" w:rsidR="00AD4870" w:rsidRPr="00AD4870" w:rsidRDefault="00AE20CC" w:rsidP="00AD4870">
      <w:pPr>
        <w:pStyle w:val="PargrafodaLista"/>
        <w:ind w:left="851"/>
        <w:rPr>
          <w:ins w:id="671" w:author="Patricia Mendonça" w:date="2023-04-13T20:58:00Z"/>
          <w:rFonts w:cstheme="minorHAnsi"/>
          <w:rPrChange w:id="672" w:author="Patricia Mendonça" w:date="2023-04-13T21:20:00Z">
            <w:rPr>
              <w:ins w:id="673" w:author="Patricia Mendonça" w:date="2023-04-13T20:58:00Z"/>
            </w:rPr>
          </w:rPrChange>
        </w:rPr>
        <w:pPrChange w:id="674" w:author="Patricia Mendonça" w:date="2023-04-13T21:20:00Z">
          <w:pPr>
            <w:pStyle w:val="PargrafodaLista"/>
          </w:pPr>
        </w:pPrChange>
      </w:pPr>
      <w:ins w:id="675" w:author="Patricia Mendonça" w:date="2023-04-13T21:02:00Z">
        <w:r>
          <w:rPr>
            <w:rFonts w:cstheme="minorHAnsi"/>
          </w:rPr>
          <w:t>1.1. A esco</w:t>
        </w:r>
      </w:ins>
      <w:ins w:id="676" w:author="Patricia Mendonça" w:date="2023-04-13T21:03:00Z">
        <w:r>
          <w:rPr>
            <w:rFonts w:cstheme="minorHAnsi"/>
          </w:rPr>
          <w:t>la tem galinheiros,</w:t>
        </w:r>
      </w:ins>
      <w:ins w:id="677" w:author="Patricia Mendonça" w:date="2023-04-13T21:37:00Z">
        <w:r w:rsidR="0066650B">
          <w:rPr>
            <w:rFonts w:cstheme="minorHAnsi"/>
          </w:rPr>
          <w:t xml:space="preserve"> cuidados com o</w:t>
        </w:r>
      </w:ins>
      <w:ins w:id="678" w:author="Patricia Mendonça" w:date="2023-04-13T21:46:00Z">
        <w:r w:rsidR="002658B9">
          <w:rPr>
            <w:rFonts w:cstheme="minorHAnsi"/>
          </w:rPr>
          <w:t>s</w:t>
        </w:r>
      </w:ins>
      <w:ins w:id="679" w:author="Patricia Mendonça" w:date="2023-04-13T21:37:00Z">
        <w:r w:rsidR="0066650B">
          <w:rPr>
            <w:rFonts w:cstheme="minorHAnsi"/>
          </w:rPr>
          <w:t xml:space="preserve"> gato</w:t>
        </w:r>
      </w:ins>
      <w:ins w:id="680" w:author="Patricia Mendonça" w:date="2023-04-13T21:46:00Z">
        <w:r w:rsidR="002658B9">
          <w:rPr>
            <w:rFonts w:cstheme="minorHAnsi"/>
          </w:rPr>
          <w:t>s (Lavanda - GT e Akira)</w:t>
        </w:r>
      </w:ins>
      <w:ins w:id="681" w:author="Patricia Mendonça" w:date="2023-04-13T21:37:00Z">
        <w:r w:rsidR="0066650B">
          <w:rPr>
            <w:rFonts w:cstheme="minorHAnsi"/>
          </w:rPr>
          <w:t>,</w:t>
        </w:r>
      </w:ins>
      <w:ins w:id="682" w:author="Patricia Mendonça" w:date="2023-04-13T21:03:00Z">
        <w:r>
          <w:rPr>
            <w:rFonts w:cstheme="minorHAnsi"/>
          </w:rPr>
          <w:t xml:space="preserve"> </w:t>
        </w:r>
        <w:proofErr w:type="spellStart"/>
        <w:r>
          <w:rPr>
            <w:rFonts w:cstheme="minorHAnsi"/>
          </w:rPr>
          <w:t>composteiras</w:t>
        </w:r>
      </w:ins>
      <w:proofErr w:type="spellEnd"/>
      <w:ins w:id="683" w:author="Patricia Mendonça" w:date="2023-04-13T21:47:00Z">
        <w:r w:rsidR="002658B9">
          <w:rPr>
            <w:rFonts w:cstheme="minorHAnsi"/>
          </w:rPr>
          <w:t xml:space="preserve"> (Jardim e Fundamental)</w:t>
        </w:r>
      </w:ins>
      <w:ins w:id="684" w:author="Patricia Mendonça" w:date="2023-04-13T21:03:00Z">
        <w:r>
          <w:rPr>
            <w:rFonts w:cstheme="minorHAnsi"/>
          </w:rPr>
          <w:t xml:space="preserve">, horta (sob cuidado do pedagógico), </w:t>
        </w:r>
      </w:ins>
      <w:ins w:id="685" w:author="Patricia Mendonça" w:date="2023-04-13T21:36:00Z">
        <w:r w:rsidR="0066650B">
          <w:rPr>
            <w:rFonts w:cstheme="minorHAnsi"/>
          </w:rPr>
          <w:t xml:space="preserve">reciclagem de buchas e lâmpadas; </w:t>
        </w:r>
      </w:ins>
      <w:ins w:id="686" w:author="Patricia Mendonça" w:date="2023-04-13T21:37:00Z">
        <w:r w:rsidR="0066650B">
          <w:rPr>
            <w:rFonts w:cstheme="minorHAnsi"/>
          </w:rPr>
          <w:t>bambus; programa lixo zero.</w:t>
        </w:r>
      </w:ins>
    </w:p>
    <w:p w14:paraId="179D89D9" w14:textId="422E7BA0" w:rsidR="00BF1E78" w:rsidRPr="00BF1E78" w:rsidRDefault="00BF1E78" w:rsidP="00BF1E78">
      <w:pPr>
        <w:pStyle w:val="PargrafodaLista"/>
        <w:numPr>
          <w:ilvl w:val="0"/>
          <w:numId w:val="1"/>
        </w:numPr>
        <w:ind w:left="851" w:firstLine="0"/>
        <w:rPr>
          <w:ins w:id="687" w:author="Patricia Mendonça" w:date="2023-04-13T21:01:00Z"/>
          <w:rFonts w:cstheme="minorHAnsi"/>
          <w:b/>
          <w:bCs/>
          <w:highlight w:val="yellow"/>
          <w:rPrChange w:id="688" w:author="Patricia Mendonça" w:date="2023-04-13T21:56:00Z">
            <w:rPr>
              <w:ins w:id="689" w:author="Patricia Mendonça" w:date="2023-04-13T21:01:00Z"/>
              <w:rFonts w:cstheme="minorHAnsi"/>
            </w:rPr>
          </w:rPrChange>
        </w:rPr>
        <w:pPrChange w:id="690" w:author="Patricia Mendonça" w:date="2023-04-13T21:56:00Z">
          <w:pPr>
            <w:pStyle w:val="PargrafodaLista"/>
            <w:numPr>
              <w:numId w:val="1"/>
            </w:numPr>
            <w:ind w:hanging="360"/>
          </w:pPr>
        </w:pPrChange>
      </w:pPr>
      <w:ins w:id="691" w:author="Patricia Mendonça" w:date="2023-04-13T21:56:00Z">
        <w:r>
          <w:rPr>
            <w:rFonts w:cstheme="minorHAnsi"/>
            <w:b/>
            <w:bCs/>
            <w:highlight w:val="yellow"/>
          </w:rPr>
          <w:t>O que te chamou a atenção no tour/trilha?</w:t>
        </w:r>
      </w:ins>
    </w:p>
    <w:p w14:paraId="73C11205" w14:textId="49433059" w:rsidR="00BF1E78" w:rsidRDefault="00BF1E78" w:rsidP="00BF1E78">
      <w:pPr>
        <w:pStyle w:val="PargrafodaLista"/>
        <w:numPr>
          <w:ilvl w:val="0"/>
          <w:numId w:val="1"/>
        </w:numPr>
        <w:ind w:left="851" w:firstLine="0"/>
        <w:rPr>
          <w:ins w:id="692" w:author="Patricia Mendonça" w:date="2023-04-13T21:57:00Z"/>
          <w:rFonts w:cstheme="minorHAnsi"/>
          <w:b/>
          <w:bCs/>
          <w:highlight w:val="yellow"/>
        </w:rPr>
      </w:pPr>
      <w:ins w:id="693" w:author="Patricia Mendonça" w:date="2023-04-13T21:57:00Z">
        <w:r w:rsidRPr="0027595E">
          <w:rPr>
            <w:rFonts w:cstheme="minorHAnsi"/>
            <w:b/>
            <w:bCs/>
            <w:highlight w:val="yellow"/>
          </w:rPr>
          <w:t>Ideias para melhorar a Angelim</w:t>
        </w:r>
        <w:r>
          <w:rPr>
            <w:rFonts w:cstheme="minorHAnsi"/>
            <w:b/>
            <w:bCs/>
            <w:highlight w:val="yellow"/>
          </w:rPr>
          <w:t xml:space="preserve">/comissão do meio </w:t>
        </w:r>
        <w:proofErr w:type="spellStart"/>
        <w:r>
          <w:rPr>
            <w:rFonts w:cstheme="minorHAnsi"/>
            <w:b/>
            <w:bCs/>
            <w:highlight w:val="yellow"/>
          </w:rPr>
          <w:t>ambiente</w:t>
        </w:r>
        <w:proofErr w:type="spellEnd"/>
        <w:r w:rsidRPr="0027595E">
          <w:rPr>
            <w:rFonts w:cstheme="minorHAnsi"/>
            <w:b/>
            <w:bCs/>
            <w:highlight w:val="yellow"/>
          </w:rPr>
          <w:t xml:space="preserve">? </w:t>
        </w:r>
      </w:ins>
    </w:p>
    <w:p w14:paraId="5B90C21B" w14:textId="5B7360B2" w:rsidR="0066650B" w:rsidRDefault="0066650B" w:rsidP="0066650B">
      <w:pPr>
        <w:pStyle w:val="PargrafodaLista"/>
        <w:ind w:left="851"/>
        <w:rPr>
          <w:ins w:id="694" w:author="Patricia Mendonça" w:date="2023-04-13T21:39:00Z"/>
          <w:rFonts w:cstheme="minorHAnsi"/>
        </w:rPr>
      </w:pPr>
    </w:p>
    <w:p w14:paraId="7451732A" w14:textId="05D11E2A" w:rsidR="0066650B" w:rsidRDefault="0066650B" w:rsidP="0066650B">
      <w:pPr>
        <w:pStyle w:val="PargrafodaLista"/>
        <w:ind w:left="851"/>
        <w:rPr>
          <w:ins w:id="695" w:author="Patricia Mendonça" w:date="2023-04-13T21:40:00Z"/>
          <w:rFonts w:cstheme="minorHAnsi"/>
        </w:rPr>
      </w:pPr>
      <w:proofErr w:type="spellStart"/>
      <w:ins w:id="696" w:author="Patricia Mendonça" w:date="2023-04-13T21:40:00Z">
        <w:r>
          <w:rPr>
            <w:rFonts w:cstheme="minorHAnsi"/>
          </w:rPr>
          <w:t>Gru</w:t>
        </w:r>
        <w:proofErr w:type="spellEnd"/>
        <w:r>
          <w:rPr>
            <w:rFonts w:cstheme="minorHAnsi"/>
          </w:rPr>
          <w:t xml:space="preserve"> me chama </w:t>
        </w:r>
        <w:r w:rsidR="002658B9">
          <w:rPr>
            <w:rFonts w:cstheme="minorHAnsi"/>
          </w:rPr>
          <w:t>–</w:t>
        </w:r>
        <w:r>
          <w:rPr>
            <w:rFonts w:cstheme="minorHAnsi"/>
          </w:rPr>
          <w:t xml:space="preserve"> </w:t>
        </w:r>
        <w:r w:rsidR="002658B9">
          <w:rPr>
            <w:rFonts w:cstheme="minorHAnsi"/>
          </w:rPr>
          <w:t xml:space="preserve">fruta da Mata </w:t>
        </w:r>
        <w:proofErr w:type="spellStart"/>
        <w:r w:rsidR="002658B9">
          <w:rPr>
            <w:rFonts w:cstheme="minorHAnsi"/>
          </w:rPr>
          <w:t>Atlantica</w:t>
        </w:r>
        <w:proofErr w:type="spellEnd"/>
      </w:ins>
    </w:p>
    <w:p w14:paraId="427EE8DB" w14:textId="23B205F0" w:rsidR="002658B9" w:rsidRDefault="002658B9" w:rsidP="0066650B">
      <w:pPr>
        <w:pStyle w:val="PargrafodaLista"/>
        <w:ind w:left="851"/>
        <w:rPr>
          <w:ins w:id="697" w:author="Patricia Mendonça" w:date="2023-04-13T21:41:00Z"/>
          <w:rFonts w:cstheme="minorHAnsi"/>
        </w:rPr>
      </w:pPr>
      <w:ins w:id="698" w:author="Patricia Mendonça" w:date="2023-04-13T21:41:00Z">
        <w:r>
          <w:rPr>
            <w:rFonts w:cstheme="minorHAnsi"/>
          </w:rPr>
          <w:lastRenderedPageBreak/>
          <w:t>Pitomba – pomar do Fundamental</w:t>
        </w:r>
      </w:ins>
    </w:p>
    <w:p w14:paraId="727CE2D2" w14:textId="0BA98BE1" w:rsidR="002658B9" w:rsidRDefault="002658B9" w:rsidP="0066650B">
      <w:pPr>
        <w:pStyle w:val="PargrafodaLista"/>
        <w:ind w:left="851"/>
        <w:rPr>
          <w:ins w:id="699" w:author="Patricia Mendonça" w:date="2023-04-13T21:42:00Z"/>
          <w:rFonts w:cstheme="minorHAnsi"/>
        </w:rPr>
      </w:pPr>
      <w:ins w:id="700" w:author="Patricia Mendonça" w:date="2023-04-13T21:42:00Z">
        <w:r>
          <w:rPr>
            <w:rFonts w:cstheme="minorHAnsi"/>
          </w:rPr>
          <w:t>Pitanga</w:t>
        </w:r>
      </w:ins>
    </w:p>
    <w:p w14:paraId="25B03B0E" w14:textId="2779418F" w:rsidR="002658B9" w:rsidRDefault="002658B9" w:rsidP="002658B9">
      <w:pPr>
        <w:pStyle w:val="PargrafodaLista"/>
        <w:ind w:left="851"/>
        <w:rPr>
          <w:ins w:id="701" w:author="Patricia Mendonça" w:date="2023-04-13T21:42:00Z"/>
          <w:rFonts w:cstheme="minorHAnsi"/>
        </w:rPr>
      </w:pPr>
      <w:ins w:id="702" w:author="Patricia Mendonça" w:date="2023-04-13T21:42:00Z">
        <w:r>
          <w:rPr>
            <w:rFonts w:cstheme="minorHAnsi"/>
          </w:rPr>
          <w:t>Amora</w:t>
        </w:r>
      </w:ins>
    </w:p>
    <w:p w14:paraId="71D4C564" w14:textId="0FBF841B" w:rsidR="002658B9" w:rsidRDefault="002658B9" w:rsidP="002658B9">
      <w:pPr>
        <w:pStyle w:val="PargrafodaLista"/>
        <w:ind w:left="851"/>
        <w:rPr>
          <w:ins w:id="703" w:author="Patricia Mendonça" w:date="2023-04-13T21:42:00Z"/>
          <w:rFonts w:cstheme="minorHAnsi"/>
        </w:rPr>
      </w:pPr>
      <w:ins w:id="704" w:author="Patricia Mendonça" w:date="2023-04-13T21:42:00Z">
        <w:r>
          <w:rPr>
            <w:rFonts w:cstheme="minorHAnsi"/>
          </w:rPr>
          <w:t>Goiaba</w:t>
        </w:r>
      </w:ins>
    </w:p>
    <w:p w14:paraId="413BBA54" w14:textId="0EDE68E6" w:rsidR="002658B9" w:rsidRDefault="002658B9" w:rsidP="002658B9">
      <w:pPr>
        <w:pStyle w:val="PargrafodaLista"/>
        <w:ind w:left="851"/>
        <w:rPr>
          <w:ins w:id="705" w:author="Patricia Mendonça" w:date="2023-04-13T21:42:00Z"/>
          <w:rFonts w:cstheme="minorHAnsi"/>
        </w:rPr>
      </w:pPr>
      <w:ins w:id="706" w:author="Patricia Mendonça" w:date="2023-04-13T21:42:00Z">
        <w:r>
          <w:rPr>
            <w:rFonts w:cstheme="minorHAnsi"/>
          </w:rPr>
          <w:t>Manga</w:t>
        </w:r>
      </w:ins>
    </w:p>
    <w:p w14:paraId="056AE82B" w14:textId="5EA043B6" w:rsidR="002658B9" w:rsidRDefault="002658B9" w:rsidP="002658B9">
      <w:pPr>
        <w:pStyle w:val="PargrafodaLista"/>
        <w:ind w:left="851"/>
        <w:rPr>
          <w:ins w:id="707" w:author="Patricia Mendonça" w:date="2023-04-13T21:42:00Z"/>
          <w:rFonts w:cstheme="minorHAnsi"/>
        </w:rPr>
      </w:pPr>
      <w:ins w:id="708" w:author="Patricia Mendonça" w:date="2023-04-13T21:42:00Z">
        <w:r>
          <w:rPr>
            <w:rFonts w:cstheme="minorHAnsi"/>
          </w:rPr>
          <w:t>Angelim no Fundamental</w:t>
        </w:r>
      </w:ins>
      <w:ins w:id="709" w:author="Patricia Mendonça" w:date="2023-04-13T21:44:00Z">
        <w:r>
          <w:rPr>
            <w:rFonts w:cstheme="minorHAnsi"/>
          </w:rPr>
          <w:t xml:space="preserve"> (perto do 1</w:t>
        </w:r>
        <w:r w:rsidRPr="002658B9">
          <w:rPr>
            <w:rFonts w:cstheme="minorHAnsi"/>
            <w:vertAlign w:val="superscript"/>
            <w:rPrChange w:id="710" w:author="Patricia Mendonça" w:date="2023-04-13T21:44:00Z">
              <w:rPr>
                <w:rFonts w:cstheme="minorHAnsi"/>
              </w:rPr>
            </w:rPrChange>
          </w:rPr>
          <w:t>o</w:t>
        </w:r>
        <w:r>
          <w:rPr>
            <w:rFonts w:cstheme="minorHAnsi"/>
          </w:rPr>
          <w:t xml:space="preserve"> ano)</w:t>
        </w:r>
      </w:ins>
    </w:p>
    <w:p w14:paraId="53F5752C" w14:textId="77777777" w:rsidR="002658B9" w:rsidRPr="002658B9" w:rsidRDefault="002658B9" w:rsidP="002658B9">
      <w:pPr>
        <w:pStyle w:val="PargrafodaLista"/>
        <w:ind w:left="851"/>
        <w:rPr>
          <w:ins w:id="711" w:author="Patricia Mendonça" w:date="2023-04-13T21:20:00Z"/>
          <w:rFonts w:cstheme="minorHAnsi"/>
          <w:rPrChange w:id="712" w:author="Patricia Mendonça" w:date="2023-04-13T21:42:00Z">
            <w:rPr>
              <w:ins w:id="713" w:author="Patricia Mendonça" w:date="2023-04-13T21:20:00Z"/>
            </w:rPr>
          </w:rPrChange>
        </w:rPr>
        <w:pPrChange w:id="714" w:author="Patricia Mendonça" w:date="2023-04-13T21:42:00Z">
          <w:pPr>
            <w:pStyle w:val="PargrafodaLista"/>
            <w:numPr>
              <w:numId w:val="1"/>
            </w:numPr>
            <w:ind w:left="851"/>
          </w:pPr>
        </w:pPrChange>
      </w:pPr>
    </w:p>
    <w:p w14:paraId="3D1E7FE7" w14:textId="60BFAD24" w:rsidR="00AD4870" w:rsidRDefault="00AD4870" w:rsidP="00AD4870">
      <w:pPr>
        <w:rPr>
          <w:ins w:id="715" w:author="Patricia Mendonça" w:date="2023-04-13T21:20:00Z"/>
          <w:rFonts w:cstheme="minorHAnsi"/>
        </w:rPr>
      </w:pPr>
    </w:p>
    <w:p w14:paraId="3462307F" w14:textId="04BCFE00" w:rsidR="00AD4870" w:rsidRDefault="00AD4870" w:rsidP="00AD4870">
      <w:pPr>
        <w:rPr>
          <w:ins w:id="716" w:author="Patricia Mendonça" w:date="2023-04-13T21:20:00Z"/>
          <w:rFonts w:cstheme="minorHAnsi"/>
        </w:rPr>
      </w:pPr>
      <w:ins w:id="717" w:author="Patricia Mendonça" w:date="2023-04-13T21:20:00Z">
        <w:r>
          <w:rPr>
            <w:rFonts w:cstheme="minorHAnsi"/>
          </w:rPr>
          <w:t xml:space="preserve">Lixo fora? </w:t>
        </w:r>
      </w:ins>
    </w:p>
    <w:p w14:paraId="6168EE16" w14:textId="45BD2D0F" w:rsidR="00AD4870" w:rsidRPr="00AD4870" w:rsidRDefault="00AD4870" w:rsidP="00AD4870">
      <w:pPr>
        <w:rPr>
          <w:ins w:id="718" w:author="Patricia Mendonça" w:date="2023-04-13T21:20:00Z"/>
          <w:rFonts w:cstheme="minorHAnsi"/>
          <w:b/>
          <w:bCs/>
          <w:rPrChange w:id="719" w:author="Patricia Mendonça" w:date="2023-04-13T21:22:00Z">
            <w:rPr>
              <w:ins w:id="720" w:author="Patricia Mendonça" w:date="2023-04-13T21:20:00Z"/>
              <w:rFonts w:cstheme="minorHAnsi"/>
            </w:rPr>
          </w:rPrChange>
        </w:rPr>
      </w:pPr>
      <w:ins w:id="721" w:author="Patricia Mendonça" w:date="2023-04-13T21:20:00Z">
        <w:r w:rsidRPr="00AD4870">
          <w:rPr>
            <w:rFonts w:cstheme="minorHAnsi"/>
            <w:b/>
            <w:bCs/>
            <w:rPrChange w:id="722" w:author="Patricia Mendonça" w:date="2023-04-13T21:22:00Z">
              <w:rPr>
                <w:rFonts w:cstheme="minorHAnsi"/>
              </w:rPr>
            </w:rPrChange>
          </w:rPr>
          <w:t>Brotar</w:t>
        </w:r>
      </w:ins>
    </w:p>
    <w:p w14:paraId="057672D1" w14:textId="47DE149E" w:rsidR="00AD4870" w:rsidRDefault="00AD4870" w:rsidP="00AD4870">
      <w:pPr>
        <w:rPr>
          <w:ins w:id="723" w:author="Patricia Mendonça" w:date="2023-04-13T21:20:00Z"/>
          <w:rFonts w:cstheme="minorHAnsi"/>
        </w:rPr>
      </w:pPr>
      <w:ins w:id="724" w:author="Patricia Mendonça" w:date="2023-04-13T21:20:00Z">
        <w:r>
          <w:rPr>
            <w:rFonts w:cstheme="minorHAnsi"/>
          </w:rPr>
          <w:t>Comece a preservar agora</w:t>
        </w:r>
      </w:ins>
    </w:p>
    <w:p w14:paraId="2DC9BF8D" w14:textId="19876061" w:rsidR="00AD4870" w:rsidRDefault="00AD4870" w:rsidP="00AD4870">
      <w:pPr>
        <w:rPr>
          <w:ins w:id="725" w:author="Patricia Mendonça" w:date="2023-04-13T21:21:00Z"/>
          <w:rFonts w:cstheme="minorHAnsi"/>
        </w:rPr>
      </w:pPr>
      <w:ins w:id="726" w:author="Patricia Mendonça" w:date="2023-04-13T21:20:00Z">
        <w:r>
          <w:rPr>
            <w:rFonts w:cstheme="minorHAnsi"/>
          </w:rPr>
          <w:t xml:space="preserve">Não herdemos a terra dos nossos ancestrais, mas pegamos emprestado </w:t>
        </w:r>
      </w:ins>
      <w:ins w:id="727" w:author="Patricia Mendonça" w:date="2023-04-13T21:21:00Z">
        <w:r>
          <w:rPr>
            <w:rFonts w:cstheme="minorHAnsi"/>
          </w:rPr>
          <w:t>dos nossos filhos</w:t>
        </w:r>
      </w:ins>
    </w:p>
    <w:p w14:paraId="79893BE2" w14:textId="332AECE2" w:rsidR="00AD4870" w:rsidRDefault="00AD4870" w:rsidP="00AD4870">
      <w:pPr>
        <w:rPr>
          <w:ins w:id="728" w:author="Patricia Mendonça" w:date="2023-04-13T21:23:00Z"/>
          <w:rFonts w:cstheme="minorHAnsi"/>
        </w:rPr>
      </w:pPr>
      <w:ins w:id="729" w:author="Patricia Mendonça" w:date="2023-04-13T21:21:00Z">
        <w:r>
          <w:rPr>
            <w:rFonts w:cstheme="minorHAnsi"/>
          </w:rPr>
          <w:t>Traze</w:t>
        </w:r>
      </w:ins>
      <w:ins w:id="730" w:author="Patricia Mendonça" w:date="2023-04-13T21:22:00Z">
        <w:r>
          <w:rPr>
            <w:rFonts w:cstheme="minorHAnsi"/>
          </w:rPr>
          <w:t>r leveza</w:t>
        </w:r>
      </w:ins>
    </w:p>
    <w:p w14:paraId="10CE6A81" w14:textId="096844B2" w:rsidR="00AD4870" w:rsidRDefault="00AD4870" w:rsidP="00AD4870">
      <w:pPr>
        <w:rPr>
          <w:ins w:id="731" w:author="Patricia Mendonça" w:date="2023-04-13T21:23:00Z"/>
          <w:rFonts w:cstheme="minorHAnsi"/>
        </w:rPr>
      </w:pPr>
      <w:ins w:id="732" w:author="Patricia Mendonça" w:date="2023-04-13T21:23:00Z">
        <w:r>
          <w:rPr>
            <w:rFonts w:cstheme="minorHAnsi"/>
          </w:rPr>
          <w:t>Venha plantar e deixe brotar</w:t>
        </w:r>
      </w:ins>
    </w:p>
    <w:p w14:paraId="00202108" w14:textId="6B9FE481" w:rsidR="00AD4870" w:rsidRDefault="00AD4870" w:rsidP="00AD4870">
      <w:pPr>
        <w:rPr>
          <w:ins w:id="733" w:author="Patricia Mendonça" w:date="2023-04-13T21:24:00Z"/>
          <w:rFonts w:cstheme="minorHAnsi"/>
        </w:rPr>
      </w:pPr>
    </w:p>
    <w:p w14:paraId="700E1655" w14:textId="705F9199" w:rsidR="00AD4870" w:rsidRDefault="00AD4870" w:rsidP="00AD4870">
      <w:pPr>
        <w:rPr>
          <w:ins w:id="734" w:author="Patricia Mendonça" w:date="2023-04-13T21:25:00Z"/>
          <w:rFonts w:cstheme="minorHAnsi"/>
        </w:rPr>
      </w:pPr>
      <w:ins w:id="735" w:author="Patricia Mendonça" w:date="2023-04-13T21:24:00Z">
        <w:r>
          <w:rPr>
            <w:rFonts w:cstheme="minorHAnsi"/>
          </w:rPr>
          <w:t>Sem</w:t>
        </w:r>
      </w:ins>
      <w:ins w:id="736" w:author="Patricia Mendonça" w:date="2023-04-13T21:25:00Z">
        <w:r>
          <w:rPr>
            <w:rFonts w:cstheme="minorHAnsi"/>
          </w:rPr>
          <w:t>entes de amor</w:t>
        </w:r>
      </w:ins>
    </w:p>
    <w:p w14:paraId="1D61964B" w14:textId="43CF6A87" w:rsidR="00AD4870" w:rsidRDefault="00AD4870" w:rsidP="00AD4870">
      <w:pPr>
        <w:rPr>
          <w:ins w:id="737" w:author="Patricia Mendonça" w:date="2023-04-13T21:25:00Z"/>
          <w:rFonts w:cstheme="minorHAnsi"/>
        </w:rPr>
      </w:pPr>
    </w:p>
    <w:p w14:paraId="2BF89210" w14:textId="791F15FE" w:rsidR="00AD4870" w:rsidRDefault="00AD4870" w:rsidP="00AD4870">
      <w:pPr>
        <w:rPr>
          <w:ins w:id="738" w:author="Patricia Mendonça" w:date="2023-04-13T21:25:00Z"/>
          <w:rFonts w:cstheme="minorHAnsi"/>
        </w:rPr>
      </w:pPr>
      <w:ins w:id="739" w:author="Patricia Mendonça" w:date="2023-04-13T21:25:00Z">
        <w:r>
          <w:rPr>
            <w:rFonts w:cstheme="minorHAnsi"/>
          </w:rPr>
          <w:t>Semeando juntos o futuro</w:t>
        </w:r>
      </w:ins>
    </w:p>
    <w:p w14:paraId="389BB320" w14:textId="4833A439" w:rsidR="00AD4870" w:rsidRDefault="00AD4870" w:rsidP="00AD4870">
      <w:pPr>
        <w:rPr>
          <w:ins w:id="740" w:author="Patricia Mendonça" w:date="2023-04-13T21:25:00Z"/>
          <w:rFonts w:cstheme="minorHAnsi"/>
        </w:rPr>
      </w:pPr>
    </w:p>
    <w:p w14:paraId="002FF122" w14:textId="24C91608" w:rsidR="00AD4870" w:rsidRDefault="00AD4870" w:rsidP="00AD4870">
      <w:pPr>
        <w:rPr>
          <w:ins w:id="741" w:author="Patricia Mendonça" w:date="2023-04-13T21:26:00Z"/>
          <w:rFonts w:cstheme="minorHAnsi"/>
        </w:rPr>
      </w:pPr>
      <w:ins w:id="742" w:author="Patricia Mendonça" w:date="2023-04-13T21:25:00Z">
        <w:r>
          <w:rPr>
            <w:rFonts w:cstheme="minorHAnsi"/>
          </w:rPr>
          <w:t>Caminhar, semear e brotar</w:t>
        </w:r>
      </w:ins>
    </w:p>
    <w:p w14:paraId="515F098C" w14:textId="45FE1521" w:rsidR="00AD4870" w:rsidRDefault="00AD4870" w:rsidP="00AD4870">
      <w:pPr>
        <w:rPr>
          <w:ins w:id="743" w:author="Patricia Mendonça" w:date="2023-04-13T21:26:00Z"/>
          <w:rFonts w:cstheme="minorHAnsi"/>
        </w:rPr>
      </w:pPr>
    </w:p>
    <w:p w14:paraId="3F7D6197" w14:textId="3643FEF1" w:rsidR="00AD4870" w:rsidRDefault="00AD4870" w:rsidP="00AD4870">
      <w:pPr>
        <w:rPr>
          <w:ins w:id="744" w:author="Patricia Mendonça" w:date="2023-04-13T21:26:00Z"/>
          <w:rFonts w:cstheme="minorHAnsi"/>
        </w:rPr>
      </w:pPr>
      <w:ins w:id="745" w:author="Patricia Mendonça" w:date="2023-04-13T21:26:00Z">
        <w:r>
          <w:rPr>
            <w:rFonts w:cstheme="minorHAnsi"/>
          </w:rPr>
          <w:t>Frutos</w:t>
        </w:r>
      </w:ins>
    </w:p>
    <w:p w14:paraId="699829E8" w14:textId="0D8C98A1" w:rsidR="00AD4870" w:rsidRDefault="00AD4870" w:rsidP="00AD4870">
      <w:pPr>
        <w:rPr>
          <w:ins w:id="746" w:author="Patricia Mendonça" w:date="2023-04-13T21:26:00Z"/>
          <w:rFonts w:cstheme="minorHAnsi"/>
        </w:rPr>
      </w:pPr>
    </w:p>
    <w:p w14:paraId="65C808D1" w14:textId="13ECC547" w:rsidR="00AD4870" w:rsidRDefault="00AD4870" w:rsidP="00AD4870">
      <w:pPr>
        <w:rPr>
          <w:ins w:id="747" w:author="Patricia Mendonça" w:date="2023-04-13T21:26:00Z"/>
          <w:rFonts w:cstheme="minorHAnsi"/>
        </w:rPr>
      </w:pPr>
      <w:ins w:id="748" w:author="Patricia Mendonça" w:date="2023-04-13T21:26:00Z">
        <w:r>
          <w:rPr>
            <w:rFonts w:cstheme="minorHAnsi"/>
          </w:rPr>
          <w:t>Frutificar</w:t>
        </w:r>
      </w:ins>
    </w:p>
    <w:p w14:paraId="63E8A0B9" w14:textId="5E2BFF9F" w:rsidR="00AD4870" w:rsidRDefault="00AD4870" w:rsidP="00AD4870">
      <w:pPr>
        <w:rPr>
          <w:ins w:id="749" w:author="Patricia Mendonça" w:date="2023-04-13T21:29:00Z"/>
          <w:rFonts w:cstheme="minorHAnsi"/>
        </w:rPr>
      </w:pPr>
    </w:p>
    <w:p w14:paraId="58FA5312" w14:textId="60E5C06D" w:rsidR="00AD4870" w:rsidRPr="002658B9" w:rsidRDefault="002658B9" w:rsidP="00AD4870">
      <w:pPr>
        <w:rPr>
          <w:ins w:id="750" w:author="Patricia Mendonça" w:date="2023-04-13T21:26:00Z"/>
          <w:rFonts w:cstheme="minorHAnsi"/>
          <w:highlight w:val="yellow"/>
          <w:rPrChange w:id="751" w:author="Patricia Mendonça" w:date="2023-04-13T21:45:00Z">
            <w:rPr>
              <w:ins w:id="752" w:author="Patricia Mendonça" w:date="2023-04-13T21:26:00Z"/>
              <w:rFonts w:cstheme="minorHAnsi"/>
            </w:rPr>
          </w:rPrChange>
        </w:rPr>
      </w:pPr>
      <w:ins w:id="753" w:author="Patricia Mendonça" w:date="2023-04-13T21:45:00Z">
        <w:r>
          <w:rPr>
            <w:rFonts w:cstheme="minorHAnsi"/>
            <w:highlight w:val="yellow"/>
          </w:rPr>
          <w:t>Proposta de s</w:t>
        </w:r>
      </w:ins>
      <w:ins w:id="754" w:author="Patricia Mendonça" w:date="2023-04-13T21:30:00Z">
        <w:r w:rsidR="0066650B" w:rsidRPr="002658B9">
          <w:rPr>
            <w:rFonts w:cstheme="minorHAnsi"/>
            <w:highlight w:val="yellow"/>
            <w:rPrChange w:id="755" w:author="Patricia Mendonça" w:date="2023-04-13T21:45:00Z">
              <w:rPr>
                <w:rFonts w:cstheme="minorHAnsi"/>
              </w:rPr>
            </w:rPrChange>
          </w:rPr>
          <w:t>logan</w:t>
        </w:r>
      </w:ins>
      <w:ins w:id="756" w:author="Patricia Mendonça" w:date="2023-04-13T21:45:00Z">
        <w:r>
          <w:rPr>
            <w:rFonts w:cstheme="minorHAnsi"/>
            <w:highlight w:val="yellow"/>
          </w:rPr>
          <w:t xml:space="preserve"> para </w:t>
        </w:r>
        <w:proofErr w:type="spellStart"/>
        <w:r>
          <w:rPr>
            <w:rFonts w:cstheme="minorHAnsi"/>
            <w:highlight w:val="yellow"/>
          </w:rPr>
          <w:t>sabado</w:t>
        </w:r>
      </w:ins>
      <w:proofErr w:type="spellEnd"/>
      <w:ins w:id="757" w:author="Patricia Mendonça" w:date="2023-04-13T21:30:00Z">
        <w:r w:rsidR="0066650B" w:rsidRPr="002658B9">
          <w:rPr>
            <w:rFonts w:cstheme="minorHAnsi"/>
            <w:highlight w:val="yellow"/>
            <w:rPrChange w:id="758" w:author="Patricia Mendonça" w:date="2023-04-13T21:45:00Z">
              <w:rPr>
                <w:rFonts w:cstheme="minorHAnsi"/>
              </w:rPr>
            </w:rPrChange>
          </w:rPr>
          <w:t>:</w:t>
        </w:r>
      </w:ins>
    </w:p>
    <w:p w14:paraId="57016EAB" w14:textId="6CE06FA3" w:rsidR="00AD4870" w:rsidRPr="00AD4870" w:rsidRDefault="00AD4870" w:rsidP="00AD4870">
      <w:pPr>
        <w:rPr>
          <w:ins w:id="759" w:author="Patricia Mendonça" w:date="2023-04-13T21:26:00Z"/>
          <w:rFonts w:cstheme="minorHAnsi"/>
          <w:b/>
          <w:bCs/>
          <w:rPrChange w:id="760" w:author="Patricia Mendonça" w:date="2023-04-13T21:27:00Z">
            <w:rPr>
              <w:ins w:id="761" w:author="Patricia Mendonça" w:date="2023-04-13T21:26:00Z"/>
              <w:rFonts w:cstheme="minorHAnsi"/>
            </w:rPr>
          </w:rPrChange>
        </w:rPr>
      </w:pPr>
      <w:ins w:id="762" w:author="Patricia Mendonça" w:date="2023-04-13T21:27:00Z">
        <w:r w:rsidRPr="002658B9">
          <w:rPr>
            <w:rFonts w:cstheme="minorHAnsi"/>
            <w:b/>
            <w:bCs/>
            <w:highlight w:val="yellow"/>
            <w:rPrChange w:id="763" w:author="Patricia Mendonça" w:date="2023-04-13T21:45:00Z">
              <w:rPr>
                <w:rFonts w:cstheme="minorHAnsi"/>
                <w:b/>
                <w:bCs/>
              </w:rPr>
            </w:rPrChange>
          </w:rPr>
          <w:t>Plantar</w:t>
        </w:r>
      </w:ins>
      <w:ins w:id="764" w:author="Patricia Mendonça" w:date="2023-04-13T21:26:00Z">
        <w:r w:rsidRPr="002658B9">
          <w:rPr>
            <w:rFonts w:cstheme="minorHAnsi"/>
            <w:b/>
            <w:bCs/>
            <w:highlight w:val="yellow"/>
            <w:rPrChange w:id="765" w:author="Patricia Mendonça" w:date="2023-04-13T21:45:00Z">
              <w:rPr>
                <w:rFonts w:cstheme="minorHAnsi"/>
              </w:rPr>
            </w:rPrChange>
          </w:rPr>
          <w:t xml:space="preserve">, </w:t>
        </w:r>
      </w:ins>
      <w:ins w:id="766" w:author="Patricia Mendonça" w:date="2023-04-13T21:28:00Z">
        <w:r w:rsidRPr="002658B9">
          <w:rPr>
            <w:rFonts w:cstheme="minorHAnsi"/>
            <w:b/>
            <w:bCs/>
            <w:highlight w:val="yellow"/>
            <w:rPrChange w:id="767" w:author="Patricia Mendonça" w:date="2023-04-13T21:45:00Z">
              <w:rPr>
                <w:rFonts w:cstheme="minorHAnsi"/>
                <w:b/>
                <w:bCs/>
              </w:rPr>
            </w:rPrChange>
          </w:rPr>
          <w:t>regar</w:t>
        </w:r>
      </w:ins>
      <w:ins w:id="768" w:author="Patricia Mendonça" w:date="2023-04-13T21:26:00Z">
        <w:r w:rsidRPr="002658B9">
          <w:rPr>
            <w:rFonts w:cstheme="minorHAnsi"/>
            <w:b/>
            <w:bCs/>
            <w:highlight w:val="yellow"/>
            <w:rPrChange w:id="769" w:author="Patricia Mendonça" w:date="2023-04-13T21:45:00Z">
              <w:rPr>
                <w:rFonts w:cstheme="minorHAnsi"/>
              </w:rPr>
            </w:rPrChange>
          </w:rPr>
          <w:t xml:space="preserve"> e colher</w:t>
        </w:r>
      </w:ins>
    </w:p>
    <w:p w14:paraId="4B404145" w14:textId="7B14CC8E" w:rsidR="00AD4870" w:rsidRDefault="00AD4870" w:rsidP="00AD4870">
      <w:pPr>
        <w:rPr>
          <w:ins w:id="770" w:author="Patricia Mendonça" w:date="2023-04-13T21:26:00Z"/>
          <w:rFonts w:cstheme="minorHAnsi"/>
        </w:rPr>
      </w:pPr>
    </w:p>
    <w:p w14:paraId="67F85147" w14:textId="21DF8F34" w:rsidR="00AD4870" w:rsidRPr="00AD4870" w:rsidRDefault="00AD4870" w:rsidP="00AD4870">
      <w:pPr>
        <w:rPr>
          <w:ins w:id="771" w:author="Patricia Mendonça" w:date="2023-04-13T21:27:00Z"/>
          <w:rFonts w:cstheme="minorHAnsi"/>
          <w:b/>
          <w:bCs/>
          <w:rPrChange w:id="772" w:author="Patricia Mendonça" w:date="2023-04-13T21:27:00Z">
            <w:rPr>
              <w:ins w:id="773" w:author="Patricia Mendonça" w:date="2023-04-13T21:27:00Z"/>
              <w:rFonts w:cstheme="minorHAnsi"/>
            </w:rPr>
          </w:rPrChange>
        </w:rPr>
      </w:pPr>
      <w:ins w:id="774" w:author="Patricia Mendonça" w:date="2023-04-13T21:26:00Z">
        <w:r w:rsidRPr="00AD4870">
          <w:rPr>
            <w:rFonts w:cstheme="minorHAnsi"/>
            <w:b/>
            <w:bCs/>
            <w:rPrChange w:id="775" w:author="Patricia Mendonça" w:date="2023-04-13T21:27:00Z">
              <w:rPr>
                <w:rFonts w:cstheme="minorHAnsi"/>
              </w:rPr>
            </w:rPrChange>
          </w:rPr>
          <w:t>Sentir, querer e p</w:t>
        </w:r>
      </w:ins>
      <w:ins w:id="776" w:author="Patricia Mendonça" w:date="2023-04-13T21:27:00Z">
        <w:r w:rsidRPr="00AD4870">
          <w:rPr>
            <w:rFonts w:cstheme="minorHAnsi"/>
            <w:b/>
            <w:bCs/>
            <w:rPrChange w:id="777" w:author="Patricia Mendonça" w:date="2023-04-13T21:27:00Z">
              <w:rPr>
                <w:rFonts w:cstheme="minorHAnsi"/>
              </w:rPr>
            </w:rPrChange>
          </w:rPr>
          <w:t>ensar</w:t>
        </w:r>
      </w:ins>
    </w:p>
    <w:p w14:paraId="18857F61" w14:textId="77777777" w:rsidR="00AD4870" w:rsidRDefault="00AD4870" w:rsidP="00AD4870">
      <w:pPr>
        <w:rPr>
          <w:ins w:id="778" w:author="Patricia Mendonça" w:date="2023-04-13T21:22:00Z"/>
          <w:rFonts w:cstheme="minorHAnsi"/>
        </w:rPr>
      </w:pPr>
    </w:p>
    <w:p w14:paraId="031AB8A9" w14:textId="77777777" w:rsidR="00AD4870" w:rsidRPr="00AD4870" w:rsidRDefault="00AD4870" w:rsidP="00AD4870">
      <w:pPr>
        <w:rPr>
          <w:ins w:id="779" w:author="Patricia Mendonça" w:date="2023-04-13T20:44:00Z"/>
          <w:rFonts w:cstheme="minorHAnsi"/>
          <w:rPrChange w:id="780" w:author="Patricia Mendonça" w:date="2023-04-13T21:20:00Z">
            <w:rPr>
              <w:ins w:id="781" w:author="Patricia Mendonça" w:date="2023-04-13T20:44:00Z"/>
            </w:rPr>
          </w:rPrChange>
        </w:rPr>
        <w:pPrChange w:id="782" w:author="Patricia Mendonça" w:date="2023-04-13T21:20:00Z">
          <w:pPr>
            <w:pStyle w:val="PargrafodaLista"/>
          </w:pPr>
        </w:pPrChange>
      </w:pPr>
    </w:p>
    <w:p w14:paraId="42BACAC4" w14:textId="43845D68" w:rsidR="00C27C53" w:rsidRDefault="00C27C53" w:rsidP="003D6796">
      <w:pPr>
        <w:pStyle w:val="PargrafodaLista"/>
        <w:rPr>
          <w:ins w:id="783" w:author="Patricia Mendonça" w:date="2023-04-13T21:04:00Z"/>
          <w:rFonts w:cstheme="minorHAnsi"/>
        </w:rPr>
      </w:pPr>
    </w:p>
    <w:p w14:paraId="48003506" w14:textId="32ED7178" w:rsidR="00AE20CC" w:rsidRDefault="00AE20CC" w:rsidP="003D6796">
      <w:pPr>
        <w:pStyle w:val="PargrafodaLista"/>
        <w:rPr>
          <w:ins w:id="784" w:author="Patricia Mendonça" w:date="2023-04-13T21:04:00Z"/>
          <w:rFonts w:cstheme="minorHAnsi"/>
        </w:rPr>
      </w:pPr>
      <w:ins w:id="785" w:author="Patricia Mendonça" w:date="2023-04-13T21:04:00Z">
        <w:r>
          <w:rPr>
            <w:rFonts w:cstheme="minorHAnsi"/>
          </w:rPr>
          <w:t>Roteiro: horários de saída/tour</w:t>
        </w:r>
      </w:ins>
    </w:p>
    <w:p w14:paraId="5A26E222" w14:textId="1FDCFE64" w:rsidR="00AE20CC" w:rsidRDefault="00AE20CC" w:rsidP="003D6796">
      <w:pPr>
        <w:pStyle w:val="PargrafodaLista"/>
        <w:rPr>
          <w:ins w:id="786" w:author="Patricia Mendonça" w:date="2023-04-13T21:04:00Z"/>
          <w:rFonts w:cstheme="minorHAnsi"/>
        </w:rPr>
      </w:pPr>
      <w:ins w:id="787" w:author="Patricia Mendonça" w:date="2023-04-13T21:04:00Z">
        <w:r>
          <w:rPr>
            <w:rFonts w:cstheme="minorHAnsi"/>
          </w:rPr>
          <w:t>09h30: tour do galinheiro</w:t>
        </w:r>
      </w:ins>
    </w:p>
    <w:p w14:paraId="09238706" w14:textId="0F9847BD" w:rsidR="00AE20CC" w:rsidRPr="00AE20CC" w:rsidRDefault="00AE20CC" w:rsidP="00AE20CC">
      <w:pPr>
        <w:pStyle w:val="PargrafodaLista"/>
        <w:rPr>
          <w:ins w:id="788" w:author="Patricia Mendonça" w:date="2023-04-13T21:04:00Z"/>
          <w:rFonts w:cstheme="minorHAnsi"/>
          <w:rPrChange w:id="789" w:author="Patricia Mendonça" w:date="2023-04-13T21:05:00Z">
            <w:rPr>
              <w:ins w:id="790" w:author="Patricia Mendonça" w:date="2023-04-13T21:04:00Z"/>
            </w:rPr>
          </w:rPrChange>
        </w:rPr>
        <w:pPrChange w:id="791" w:author="Patricia Mendonça" w:date="2023-04-13T21:05:00Z">
          <w:pPr>
            <w:pStyle w:val="PargrafodaLista"/>
          </w:pPr>
        </w:pPrChange>
      </w:pPr>
      <w:ins w:id="792" w:author="Patricia Mendonça" w:date="2023-04-13T21:04:00Z">
        <w:r>
          <w:rPr>
            <w:rFonts w:cstheme="minorHAnsi"/>
          </w:rPr>
          <w:t xml:space="preserve">10h30: </w:t>
        </w:r>
      </w:ins>
      <w:ins w:id="793" w:author="Patricia Mendonça" w:date="2023-04-13T21:05:00Z">
        <w:r>
          <w:rPr>
            <w:rFonts w:cstheme="minorHAnsi"/>
          </w:rPr>
          <w:t xml:space="preserve">tour da </w:t>
        </w:r>
        <w:proofErr w:type="spellStart"/>
        <w:r>
          <w:rPr>
            <w:rFonts w:cstheme="minorHAnsi"/>
          </w:rPr>
          <w:t>composteira</w:t>
        </w:r>
      </w:ins>
      <w:proofErr w:type="spellEnd"/>
    </w:p>
    <w:p w14:paraId="08B0B503" w14:textId="77777777" w:rsidR="00BF1E78" w:rsidRDefault="00BF1E78" w:rsidP="003D6796">
      <w:pPr>
        <w:pStyle w:val="PargrafodaLista"/>
        <w:rPr>
          <w:ins w:id="794" w:author="Patricia Mendonça" w:date="2023-04-13T21:52:00Z"/>
          <w:rFonts w:cstheme="minorHAnsi"/>
        </w:rPr>
      </w:pPr>
    </w:p>
    <w:p w14:paraId="307EED32" w14:textId="5F6FABD7" w:rsidR="00AE20CC" w:rsidRDefault="00AE20CC" w:rsidP="003D6796">
      <w:pPr>
        <w:pStyle w:val="PargrafodaLista"/>
        <w:rPr>
          <w:ins w:id="795" w:author="Patricia Mendonça" w:date="2023-04-13T21:11:00Z"/>
          <w:rFonts w:cstheme="minorHAnsi"/>
        </w:rPr>
      </w:pPr>
      <w:ins w:id="796" w:author="Patricia Mendonça" w:date="2023-04-13T21:04:00Z">
        <w:r w:rsidRPr="00BF1E78">
          <w:rPr>
            <w:rFonts w:cstheme="minorHAnsi"/>
            <w:highlight w:val="yellow"/>
            <w:rPrChange w:id="797" w:author="Patricia Mendonça" w:date="2023-04-13T21:52:00Z">
              <w:rPr>
                <w:rFonts w:cstheme="minorHAnsi"/>
              </w:rPr>
            </w:rPrChange>
          </w:rPr>
          <w:t>1</w:t>
        </w:r>
      </w:ins>
      <w:ins w:id="798" w:author="Patricia Mendonça" w:date="2023-04-13T21:52:00Z">
        <w:r w:rsidR="00BF1E78" w:rsidRPr="00BF1E78">
          <w:rPr>
            <w:rFonts w:cstheme="minorHAnsi"/>
            <w:highlight w:val="yellow"/>
            <w:rPrChange w:id="799" w:author="Patricia Mendonça" w:date="2023-04-13T21:52:00Z">
              <w:rPr>
                <w:rFonts w:cstheme="minorHAnsi"/>
              </w:rPr>
            </w:rPrChange>
          </w:rPr>
          <w:t>0h00</w:t>
        </w:r>
      </w:ins>
      <w:ins w:id="800" w:author="Patricia Mendonça" w:date="2023-04-13T21:04:00Z">
        <w:r w:rsidRPr="00BF1E78">
          <w:rPr>
            <w:rFonts w:cstheme="minorHAnsi"/>
            <w:highlight w:val="yellow"/>
            <w:rPrChange w:id="801" w:author="Patricia Mendonça" w:date="2023-04-13T21:52:00Z">
              <w:rPr>
                <w:rFonts w:cstheme="minorHAnsi"/>
              </w:rPr>
            </w:rPrChange>
          </w:rPr>
          <w:t xml:space="preserve">: </w:t>
        </w:r>
      </w:ins>
      <w:ins w:id="802" w:author="Patricia Mendonça" w:date="2023-04-13T21:10:00Z">
        <w:r w:rsidR="0029090B" w:rsidRPr="00BF1E78">
          <w:rPr>
            <w:rFonts w:cstheme="minorHAnsi"/>
            <w:highlight w:val="yellow"/>
            <w:rPrChange w:id="803" w:author="Patricia Mendonça" w:date="2023-04-13T21:52:00Z">
              <w:rPr>
                <w:rFonts w:cstheme="minorHAnsi"/>
              </w:rPr>
            </w:rPrChange>
          </w:rPr>
          <w:t>trilha (tour do meio ambiente natural)</w:t>
        </w:r>
      </w:ins>
    </w:p>
    <w:p w14:paraId="7296081C" w14:textId="17B27C6D" w:rsidR="0029090B" w:rsidRPr="0066650B" w:rsidRDefault="0029090B" w:rsidP="0066650B">
      <w:pPr>
        <w:ind w:firstLine="708"/>
        <w:rPr>
          <w:ins w:id="804" w:author="Patricia Mendonça" w:date="2023-04-13T21:16:00Z"/>
          <w:rFonts w:cstheme="minorHAnsi"/>
          <w:rPrChange w:id="805" w:author="Patricia Mendonça" w:date="2023-04-13T21:30:00Z">
            <w:rPr>
              <w:ins w:id="806" w:author="Patricia Mendonça" w:date="2023-04-13T21:16:00Z"/>
            </w:rPr>
          </w:rPrChange>
        </w:rPr>
        <w:pPrChange w:id="807" w:author="Patricia Mendonça" w:date="2023-04-13T21:30:00Z">
          <w:pPr>
            <w:pStyle w:val="PargrafodaLista"/>
          </w:pPr>
        </w:pPrChange>
      </w:pPr>
      <w:ins w:id="808" w:author="Patricia Mendonça" w:date="2023-04-13T21:16:00Z">
        <w:r w:rsidRPr="0066650B">
          <w:rPr>
            <w:rFonts w:cstheme="minorHAnsi"/>
            <w:rPrChange w:id="809" w:author="Patricia Mendonça" w:date="2023-04-13T21:30:00Z">
              <w:rPr/>
            </w:rPrChange>
          </w:rPr>
          <w:t xml:space="preserve">10h00: </w:t>
        </w:r>
      </w:ins>
    </w:p>
    <w:p w14:paraId="355C3119" w14:textId="7B22A9E9" w:rsidR="0029090B" w:rsidRDefault="0029090B" w:rsidP="003D6796">
      <w:pPr>
        <w:pStyle w:val="PargrafodaLista"/>
        <w:rPr>
          <w:ins w:id="810" w:author="Patricia Mendonça" w:date="2023-04-13T21:16:00Z"/>
          <w:rFonts w:cstheme="minorHAnsi"/>
        </w:rPr>
      </w:pPr>
      <w:ins w:id="811" w:author="Patricia Mendonça" w:date="2023-04-13T21:16:00Z">
        <w:r>
          <w:rPr>
            <w:rFonts w:cstheme="minorHAnsi"/>
          </w:rPr>
          <w:t xml:space="preserve">10h30: </w:t>
        </w:r>
      </w:ins>
      <w:ins w:id="812" w:author="Patricia Mendonça" w:date="2023-04-13T21:58:00Z">
        <w:r w:rsidR="00BF1E78">
          <w:rPr>
            <w:rFonts w:cstheme="minorHAnsi"/>
          </w:rPr>
          <w:t>segunda turma, se necessário</w:t>
        </w:r>
      </w:ins>
    </w:p>
    <w:p w14:paraId="52D8B270" w14:textId="77777777" w:rsidR="0029090B" w:rsidRDefault="0029090B" w:rsidP="003D6796">
      <w:pPr>
        <w:pStyle w:val="PargrafodaLista"/>
        <w:rPr>
          <w:ins w:id="813" w:author="Patricia Mendonça" w:date="2023-04-13T21:11:00Z"/>
          <w:rFonts w:cstheme="minorHAnsi"/>
        </w:rPr>
      </w:pPr>
    </w:p>
    <w:p w14:paraId="30E80D25" w14:textId="29D62B02" w:rsidR="0029090B" w:rsidRDefault="0029090B" w:rsidP="003D6796">
      <w:pPr>
        <w:pStyle w:val="PargrafodaLista"/>
        <w:rPr>
          <w:ins w:id="814" w:author="Patricia Mendonça" w:date="2023-04-13T21:05:00Z"/>
          <w:rFonts w:cstheme="minorHAnsi"/>
        </w:rPr>
      </w:pPr>
      <w:ins w:id="815" w:author="Patricia Mendonça" w:date="2023-04-13T21:11:00Z">
        <w:r>
          <w:rPr>
            <w:rFonts w:cstheme="minorHAnsi"/>
          </w:rPr>
          <w:t>Obs.: o pomar</w:t>
        </w:r>
      </w:ins>
    </w:p>
    <w:p w14:paraId="330EC671" w14:textId="58DFA402" w:rsidR="00AE20CC" w:rsidRDefault="00AE20CC" w:rsidP="003D6796">
      <w:pPr>
        <w:pStyle w:val="PargrafodaLista"/>
        <w:rPr>
          <w:ins w:id="816" w:author="Patricia Mendonça" w:date="2023-04-13T21:05:00Z"/>
          <w:rFonts w:cstheme="minorHAnsi"/>
        </w:rPr>
      </w:pPr>
    </w:p>
    <w:p w14:paraId="16A3BB18" w14:textId="3C4F4065" w:rsidR="00AE20CC" w:rsidRDefault="00AE20CC" w:rsidP="003D6796">
      <w:pPr>
        <w:pStyle w:val="PargrafodaLista"/>
        <w:rPr>
          <w:ins w:id="817" w:author="Patricia Mendonça" w:date="2023-04-13T21:05:00Z"/>
          <w:rFonts w:cstheme="minorHAnsi"/>
        </w:rPr>
      </w:pPr>
      <w:ins w:id="818" w:author="Patricia Mendonça" w:date="2023-04-13T21:05:00Z">
        <w:r>
          <w:rPr>
            <w:rFonts w:cstheme="minorHAnsi"/>
          </w:rPr>
          <w:t>Caça ao tesouro</w:t>
        </w:r>
      </w:ins>
      <w:ins w:id="819" w:author="Patricia Mendonça" w:date="2023-04-13T21:06:00Z">
        <w:r>
          <w:rPr>
            <w:rFonts w:cstheme="minorHAnsi"/>
          </w:rPr>
          <w:t xml:space="preserve"> do meio ambiente</w:t>
        </w:r>
      </w:ins>
      <w:ins w:id="820" w:author="Patricia Mendonça" w:date="2023-04-13T21:05:00Z">
        <w:r>
          <w:rPr>
            <w:rFonts w:cstheme="minorHAnsi"/>
          </w:rPr>
          <w:t>:</w:t>
        </w:r>
      </w:ins>
    </w:p>
    <w:p w14:paraId="45A5F2E7" w14:textId="70363382" w:rsidR="00AE20CC" w:rsidRDefault="00AE20CC" w:rsidP="003D6796">
      <w:pPr>
        <w:pStyle w:val="PargrafodaLista"/>
        <w:rPr>
          <w:ins w:id="821" w:author="Patricia Mendonça" w:date="2023-04-13T21:05:00Z"/>
          <w:rFonts w:cstheme="minorHAnsi"/>
        </w:rPr>
      </w:pPr>
      <w:ins w:id="822" w:author="Patricia Mendonça" w:date="2023-04-13T21:05:00Z">
        <w:r>
          <w:rPr>
            <w:rFonts w:cstheme="minorHAnsi"/>
          </w:rPr>
          <w:t xml:space="preserve">- </w:t>
        </w:r>
        <w:proofErr w:type="gramStart"/>
        <w:r>
          <w:rPr>
            <w:rFonts w:cstheme="minorHAnsi"/>
          </w:rPr>
          <w:t>achar</w:t>
        </w:r>
        <w:proofErr w:type="gramEnd"/>
        <w:r>
          <w:rPr>
            <w:rFonts w:cstheme="minorHAnsi"/>
          </w:rPr>
          <w:t xml:space="preserve"> o bebedouro do galinheiro</w:t>
        </w:r>
      </w:ins>
    </w:p>
    <w:p w14:paraId="6A630367" w14:textId="7FF4EF25" w:rsidR="00AE20CC" w:rsidRDefault="00AE20CC" w:rsidP="003D6796">
      <w:pPr>
        <w:pStyle w:val="PargrafodaLista"/>
        <w:rPr>
          <w:ins w:id="823" w:author="Patricia Mendonça" w:date="2023-04-13T21:07:00Z"/>
          <w:rFonts w:cstheme="minorHAnsi"/>
        </w:rPr>
      </w:pPr>
      <w:ins w:id="824" w:author="Patricia Mendonça" w:date="2023-04-13T21:06:00Z">
        <w:r>
          <w:rPr>
            <w:rFonts w:cstheme="minorHAnsi"/>
          </w:rPr>
          <w:t xml:space="preserve">- </w:t>
        </w:r>
      </w:ins>
      <w:proofErr w:type="gramStart"/>
      <w:ins w:id="825" w:author="Patricia Mendonça" w:date="2023-04-13T21:07:00Z">
        <w:r>
          <w:rPr>
            <w:rFonts w:cstheme="minorHAnsi"/>
          </w:rPr>
          <w:t>elaborar</w:t>
        </w:r>
        <w:proofErr w:type="gramEnd"/>
        <w:r>
          <w:rPr>
            <w:rFonts w:cstheme="minorHAnsi"/>
          </w:rPr>
          <w:t xml:space="preserve"> 10 pistas</w:t>
        </w:r>
      </w:ins>
    </w:p>
    <w:p w14:paraId="72874A7C" w14:textId="4B41748D" w:rsidR="00AE20CC" w:rsidRDefault="00AE20CC" w:rsidP="003D6796">
      <w:pPr>
        <w:pStyle w:val="PargrafodaLista"/>
        <w:rPr>
          <w:ins w:id="826" w:author="Patricia Mendonça" w:date="2023-04-13T21:07:00Z"/>
          <w:rFonts w:cstheme="minorHAnsi"/>
        </w:rPr>
      </w:pPr>
    </w:p>
    <w:p w14:paraId="7A636F5B" w14:textId="4B321940" w:rsidR="00AE20CC" w:rsidRDefault="00AE20CC" w:rsidP="00AE20CC">
      <w:pPr>
        <w:pStyle w:val="PargrafodaLista"/>
        <w:rPr>
          <w:ins w:id="827" w:author="Patricia Mendonça" w:date="2023-04-13T21:07:00Z"/>
          <w:rFonts w:cstheme="minorHAnsi"/>
        </w:rPr>
      </w:pPr>
      <w:ins w:id="828" w:author="Patricia Mendonça" w:date="2023-04-13T21:07:00Z">
        <w:r>
          <w:rPr>
            <w:rFonts w:cstheme="minorHAnsi"/>
          </w:rPr>
          <w:lastRenderedPageBreak/>
          <w:t>Vertentes: - urbano (transformar o resíduo em adubo)</w:t>
        </w:r>
      </w:ins>
    </w:p>
    <w:p w14:paraId="5BFF991F" w14:textId="72E1C0BF" w:rsidR="00AE20CC" w:rsidRDefault="00AE20CC" w:rsidP="00AE20CC">
      <w:pPr>
        <w:pStyle w:val="PargrafodaLista"/>
        <w:rPr>
          <w:ins w:id="829" w:author="Patricia Mendonça" w:date="2023-04-13T21:10:00Z"/>
          <w:rFonts w:cstheme="minorHAnsi"/>
        </w:rPr>
      </w:pPr>
      <w:ins w:id="830" w:author="Patricia Mendonça" w:date="2023-04-13T21:07:00Z">
        <w:r>
          <w:rPr>
            <w:rFonts w:cstheme="minorHAnsi"/>
          </w:rPr>
          <w:t xml:space="preserve">- </w:t>
        </w:r>
        <w:proofErr w:type="gramStart"/>
        <w:r>
          <w:rPr>
            <w:rFonts w:cstheme="minorHAnsi"/>
          </w:rPr>
          <w:t>trilha</w:t>
        </w:r>
        <w:proofErr w:type="gramEnd"/>
        <w:r>
          <w:rPr>
            <w:rFonts w:cstheme="minorHAnsi"/>
          </w:rPr>
          <w:t xml:space="preserve"> </w:t>
        </w:r>
      </w:ins>
      <w:ins w:id="831" w:author="Patricia Mendonça" w:date="2023-04-13T21:08:00Z">
        <w:r>
          <w:rPr>
            <w:rFonts w:cstheme="minorHAnsi"/>
          </w:rPr>
          <w:t>(a mata fecha a trilha nas férias, mas as turmas abrem a trilha).</w:t>
        </w:r>
      </w:ins>
    </w:p>
    <w:p w14:paraId="59AC5F5D" w14:textId="183665B1" w:rsidR="0029090B" w:rsidRDefault="0029090B" w:rsidP="00AE20CC">
      <w:pPr>
        <w:pStyle w:val="PargrafodaLista"/>
        <w:rPr>
          <w:ins w:id="832" w:author="Patricia Mendonça" w:date="2023-04-13T21:08:00Z"/>
          <w:rFonts w:cstheme="minorHAnsi"/>
        </w:rPr>
      </w:pPr>
      <w:ins w:id="833" w:author="Patricia Mendonça" w:date="2023-04-13T21:10:00Z">
        <w:r>
          <w:rPr>
            <w:rFonts w:cstheme="minorHAnsi"/>
          </w:rPr>
          <w:t>15 minutos de trilha</w:t>
        </w:r>
      </w:ins>
      <w:ins w:id="834" w:author="Patricia Mendonça" w:date="2023-04-13T21:14:00Z">
        <w:r>
          <w:rPr>
            <w:rFonts w:cstheme="minorHAnsi"/>
          </w:rPr>
          <w:t xml:space="preserve"> – em formato de X</w:t>
        </w:r>
      </w:ins>
    </w:p>
    <w:p w14:paraId="20B0464D" w14:textId="2585B3EB" w:rsidR="00AE20CC" w:rsidRDefault="00AE20CC" w:rsidP="00AE20CC">
      <w:pPr>
        <w:pStyle w:val="PargrafodaLista"/>
        <w:rPr>
          <w:ins w:id="835" w:author="Patricia Mendonça" w:date="2023-04-13T21:08:00Z"/>
          <w:rFonts w:cstheme="minorHAnsi"/>
        </w:rPr>
      </w:pPr>
    </w:p>
    <w:p w14:paraId="1553FDD7" w14:textId="6350BADC" w:rsidR="00AE20CC" w:rsidRDefault="00AE20CC" w:rsidP="00AE20CC">
      <w:pPr>
        <w:pStyle w:val="PargrafodaLista"/>
        <w:rPr>
          <w:ins w:id="836" w:author="Patricia Mendonça" w:date="2023-04-13T21:09:00Z"/>
          <w:rFonts w:cstheme="minorHAnsi"/>
        </w:rPr>
      </w:pPr>
      <w:proofErr w:type="spellStart"/>
      <w:ins w:id="837" w:author="Patricia Mendonça" w:date="2023-04-13T21:08:00Z">
        <w:r>
          <w:rPr>
            <w:rFonts w:cstheme="minorHAnsi"/>
          </w:rPr>
          <w:t>Doacao</w:t>
        </w:r>
        <w:proofErr w:type="spellEnd"/>
        <w:r>
          <w:rPr>
            <w:rFonts w:cstheme="minorHAnsi"/>
          </w:rPr>
          <w:t xml:space="preserve"> de mudas para pomar e de </w:t>
        </w:r>
      </w:ins>
      <w:ins w:id="838" w:author="Patricia Mendonça" w:date="2023-04-13T21:09:00Z">
        <w:r>
          <w:rPr>
            <w:rFonts w:cstheme="minorHAnsi"/>
          </w:rPr>
          <w:t>árvores nativas.</w:t>
        </w:r>
      </w:ins>
    </w:p>
    <w:p w14:paraId="2B1D65B6" w14:textId="04B500EE" w:rsidR="00AE20CC" w:rsidRDefault="00AE20CC" w:rsidP="00AE20CC">
      <w:pPr>
        <w:pStyle w:val="PargrafodaLista"/>
        <w:rPr>
          <w:ins w:id="839" w:author="Patricia Mendonça" w:date="2023-04-13T21:16:00Z"/>
          <w:rFonts w:cstheme="minorHAnsi"/>
        </w:rPr>
      </w:pPr>
      <w:ins w:id="840" w:author="Patricia Mendonça" w:date="2023-04-13T21:09:00Z">
        <w:r>
          <w:rPr>
            <w:rFonts w:cstheme="minorHAnsi"/>
          </w:rPr>
          <w:t>É jovem e podre, pois faltam mudas.</w:t>
        </w:r>
      </w:ins>
    </w:p>
    <w:p w14:paraId="2EF164C2" w14:textId="7DB32616" w:rsidR="0029090B" w:rsidRDefault="0029090B" w:rsidP="00AE20CC">
      <w:pPr>
        <w:pStyle w:val="PargrafodaLista"/>
        <w:rPr>
          <w:ins w:id="841" w:author="Patricia Mendonça" w:date="2023-04-13T21:16:00Z"/>
          <w:rFonts w:cstheme="minorHAnsi"/>
        </w:rPr>
      </w:pPr>
    </w:p>
    <w:p w14:paraId="5CC9225C" w14:textId="17B8C51A" w:rsidR="0029090B" w:rsidRDefault="0029090B" w:rsidP="00AE20CC">
      <w:pPr>
        <w:pStyle w:val="PargrafodaLista"/>
        <w:rPr>
          <w:ins w:id="842" w:author="Patricia Mendonça" w:date="2023-04-13T21:09:00Z"/>
          <w:rFonts w:cstheme="minorHAnsi"/>
        </w:rPr>
      </w:pPr>
      <w:ins w:id="843" w:author="Patricia Mendonça" w:date="2023-04-13T21:16:00Z">
        <w:r>
          <w:rPr>
            <w:rFonts w:cstheme="minorHAnsi"/>
          </w:rPr>
          <w:t xml:space="preserve">A proposta é identificar as </w:t>
        </w:r>
      </w:ins>
      <w:ins w:id="844" w:author="Patricia Mendonça" w:date="2023-04-13T21:17:00Z">
        <w:r>
          <w:rPr>
            <w:rFonts w:cstheme="minorHAnsi"/>
          </w:rPr>
          <w:t>á</w:t>
        </w:r>
      </w:ins>
      <w:ins w:id="845" w:author="Patricia Mendonça" w:date="2023-04-13T21:16:00Z">
        <w:r>
          <w:rPr>
            <w:rFonts w:cstheme="minorHAnsi"/>
          </w:rPr>
          <w:t>rvo</w:t>
        </w:r>
      </w:ins>
      <w:ins w:id="846" w:author="Patricia Mendonça" w:date="2023-04-13T21:17:00Z">
        <w:r>
          <w:rPr>
            <w:rFonts w:cstheme="minorHAnsi"/>
          </w:rPr>
          <w:t xml:space="preserve">res da trilha e </w:t>
        </w:r>
        <w:proofErr w:type="spellStart"/>
        <w:r>
          <w:rPr>
            <w:rFonts w:cstheme="minorHAnsi"/>
          </w:rPr>
          <w:t>tb</w:t>
        </w:r>
        <w:proofErr w:type="spellEnd"/>
        <w:r>
          <w:rPr>
            <w:rFonts w:cstheme="minorHAnsi"/>
          </w:rPr>
          <w:t xml:space="preserve"> para falar da fauna.</w:t>
        </w:r>
      </w:ins>
    </w:p>
    <w:p w14:paraId="273461A2" w14:textId="2D024DB1" w:rsidR="00AE20CC" w:rsidRDefault="00AE20CC" w:rsidP="00AE20CC">
      <w:pPr>
        <w:pStyle w:val="PargrafodaLista"/>
        <w:rPr>
          <w:ins w:id="847" w:author="Patricia Mendonça" w:date="2023-04-13T21:09:00Z"/>
          <w:rFonts w:cstheme="minorHAnsi"/>
        </w:rPr>
      </w:pPr>
    </w:p>
    <w:p w14:paraId="4C6B4309" w14:textId="673EE4F0" w:rsidR="0029090B" w:rsidRDefault="0029090B" w:rsidP="00AE20CC">
      <w:pPr>
        <w:pStyle w:val="PargrafodaLista"/>
        <w:rPr>
          <w:ins w:id="848" w:author="Patricia Mendonça" w:date="2023-04-13T21:09:00Z"/>
          <w:rFonts w:cstheme="minorHAnsi"/>
        </w:rPr>
      </w:pPr>
      <w:ins w:id="849" w:author="Patricia Mendonça" w:date="2023-04-13T21:09:00Z">
        <w:r>
          <w:rPr>
            <w:rFonts w:cstheme="minorHAnsi"/>
          </w:rPr>
          <w:t>Fauna da região:</w:t>
        </w:r>
      </w:ins>
    </w:p>
    <w:p w14:paraId="4D2400D8" w14:textId="11840C3B" w:rsidR="00AE20CC" w:rsidRDefault="00AE20CC" w:rsidP="00AE20CC">
      <w:pPr>
        <w:pStyle w:val="PargrafodaLista"/>
        <w:rPr>
          <w:ins w:id="850" w:author="Patricia Mendonça" w:date="2023-04-13T21:11:00Z"/>
          <w:rFonts w:cstheme="minorHAnsi"/>
        </w:rPr>
      </w:pPr>
      <w:ins w:id="851" w:author="Patricia Mendonça" w:date="2023-04-13T21:09:00Z">
        <w:r>
          <w:rPr>
            <w:rFonts w:cstheme="minorHAnsi"/>
          </w:rPr>
          <w:t>Rapos</w:t>
        </w:r>
      </w:ins>
      <w:ins w:id="852" w:author="Patricia Mendonça" w:date="2023-04-13T21:11:00Z">
        <w:r w:rsidR="0029090B">
          <w:rPr>
            <w:rFonts w:cstheme="minorHAnsi"/>
          </w:rPr>
          <w:t>inha</w:t>
        </w:r>
      </w:ins>
      <w:ins w:id="853" w:author="Patricia Mendonça" w:date="2023-04-13T21:09:00Z">
        <w:r>
          <w:rPr>
            <w:rFonts w:cstheme="minorHAnsi"/>
          </w:rPr>
          <w:t>, c</w:t>
        </w:r>
        <w:proofErr w:type="spellStart"/>
        <w:r>
          <w:rPr>
            <w:rFonts w:cstheme="minorHAnsi"/>
          </w:rPr>
          <w:t>ahorro</w:t>
        </w:r>
        <w:proofErr w:type="spellEnd"/>
        <w:r>
          <w:rPr>
            <w:rFonts w:cstheme="minorHAnsi"/>
          </w:rPr>
          <w:t xml:space="preserve"> do mato, lagarto, esquilo, macaco </w:t>
        </w:r>
        <w:proofErr w:type="spellStart"/>
        <w:r>
          <w:rPr>
            <w:rFonts w:cstheme="minorHAnsi"/>
          </w:rPr>
          <w:t>sauá</w:t>
        </w:r>
        <w:proofErr w:type="spellEnd"/>
        <w:r>
          <w:rPr>
            <w:rFonts w:cstheme="minorHAnsi"/>
          </w:rPr>
          <w:t xml:space="preserve">, </w:t>
        </w:r>
      </w:ins>
    </w:p>
    <w:p w14:paraId="11D5E27E" w14:textId="5111FD67" w:rsidR="0029090B" w:rsidRDefault="0029090B" w:rsidP="00AE20CC">
      <w:pPr>
        <w:pStyle w:val="PargrafodaLista"/>
        <w:rPr>
          <w:ins w:id="854" w:author="Patricia Mendonça" w:date="2023-04-13T21:12:00Z"/>
          <w:rFonts w:cstheme="minorHAnsi"/>
        </w:rPr>
      </w:pPr>
    </w:p>
    <w:p w14:paraId="3A3327B1" w14:textId="08E63B00" w:rsidR="0029090B" w:rsidRDefault="0029090B" w:rsidP="00AE20CC">
      <w:pPr>
        <w:pStyle w:val="PargrafodaLista"/>
        <w:rPr>
          <w:ins w:id="855" w:author="Patricia Mendonça" w:date="2023-04-13T21:11:00Z"/>
          <w:rFonts w:cstheme="minorHAnsi"/>
        </w:rPr>
      </w:pPr>
      <w:ins w:id="856" w:author="Patricia Mendonça" w:date="2023-04-13T21:12:00Z">
        <w:r>
          <w:rPr>
            <w:rFonts w:cstheme="minorHAnsi"/>
          </w:rPr>
          <w:t>Quem poderia nos ajudar:</w:t>
        </w:r>
      </w:ins>
    </w:p>
    <w:p w14:paraId="2CDD7745" w14:textId="53B4A9DA" w:rsidR="0029090B" w:rsidRDefault="0029090B" w:rsidP="00AE20CC">
      <w:pPr>
        <w:pStyle w:val="PargrafodaLista"/>
        <w:rPr>
          <w:ins w:id="857" w:author="Patricia Mendonça" w:date="2023-04-13T21:12:00Z"/>
          <w:rFonts w:cstheme="minorHAnsi"/>
        </w:rPr>
      </w:pPr>
      <w:ins w:id="858" w:author="Patricia Mendonça" w:date="2023-04-13T21:12:00Z">
        <w:r>
          <w:rPr>
            <w:rFonts w:cstheme="minorHAnsi"/>
          </w:rPr>
          <w:t>Paula - auxiliar do 7 ano</w:t>
        </w:r>
      </w:ins>
    </w:p>
    <w:p w14:paraId="06BECA9B" w14:textId="54E4E0F8" w:rsidR="0029090B" w:rsidRDefault="0029090B" w:rsidP="00AE20CC">
      <w:pPr>
        <w:pStyle w:val="PargrafodaLista"/>
        <w:rPr>
          <w:ins w:id="859" w:author="Patricia Mendonça" w:date="2023-04-13T21:13:00Z"/>
          <w:rFonts w:cstheme="minorHAnsi"/>
        </w:rPr>
      </w:pPr>
      <w:ins w:id="860" w:author="Patricia Mendonça" w:date="2023-04-13T21:12:00Z">
        <w:r>
          <w:rPr>
            <w:rFonts w:cstheme="minorHAnsi"/>
          </w:rPr>
          <w:t xml:space="preserve">Camila </w:t>
        </w:r>
        <w:proofErr w:type="spellStart"/>
        <w:r>
          <w:rPr>
            <w:rFonts w:cstheme="minorHAnsi"/>
          </w:rPr>
          <w:t xml:space="preserve">Nali </w:t>
        </w:r>
      </w:ins>
      <w:proofErr w:type="spellEnd"/>
    </w:p>
    <w:p w14:paraId="6B975C96" w14:textId="266E25CD" w:rsidR="0029090B" w:rsidRDefault="0029090B" w:rsidP="00AE20CC">
      <w:pPr>
        <w:pStyle w:val="PargrafodaLista"/>
        <w:rPr>
          <w:ins w:id="861" w:author="Patricia Mendonça" w:date="2023-04-13T21:17:00Z"/>
          <w:rFonts w:cstheme="minorHAnsi"/>
        </w:rPr>
      </w:pPr>
      <w:ins w:id="862" w:author="Patricia Mendonça" w:date="2023-04-13T21:13:00Z">
        <w:r>
          <w:rPr>
            <w:rFonts w:cstheme="minorHAnsi"/>
          </w:rPr>
          <w:t>Aluno do 7 ano poderia nos guiar</w:t>
        </w:r>
      </w:ins>
    </w:p>
    <w:p w14:paraId="6AACFB84" w14:textId="0939F330" w:rsidR="0029090B" w:rsidRDefault="0029090B" w:rsidP="00AE20CC">
      <w:pPr>
        <w:pStyle w:val="PargrafodaLista"/>
        <w:rPr>
          <w:ins w:id="863" w:author="Patricia Mendonça" w:date="2023-04-13T21:17:00Z"/>
          <w:rFonts w:cstheme="minorHAnsi"/>
        </w:rPr>
      </w:pPr>
    </w:p>
    <w:p w14:paraId="0F333210" w14:textId="4865E5B0" w:rsidR="0029090B" w:rsidRPr="00AE20CC" w:rsidRDefault="0029090B" w:rsidP="00AE20CC">
      <w:pPr>
        <w:pStyle w:val="PargrafodaLista"/>
        <w:rPr>
          <w:ins w:id="864" w:author="Patricia Mendonça" w:date="2023-04-13T21:04:00Z"/>
          <w:rFonts w:cstheme="minorHAnsi"/>
          <w:rPrChange w:id="865" w:author="Patricia Mendonça" w:date="2023-04-13T21:07:00Z">
            <w:rPr>
              <w:ins w:id="866" w:author="Patricia Mendonça" w:date="2023-04-13T21:04:00Z"/>
            </w:rPr>
          </w:rPrChange>
        </w:rPr>
        <w:pPrChange w:id="867" w:author="Patricia Mendonça" w:date="2023-04-13T21:07:00Z">
          <w:pPr>
            <w:pStyle w:val="PargrafodaLista"/>
          </w:pPr>
        </w:pPrChange>
      </w:pPr>
      <w:ins w:id="868" w:author="Patricia Mendonça" w:date="2023-04-13T21:17:00Z">
        <w:r>
          <w:rPr>
            <w:rFonts w:cstheme="minorHAnsi"/>
          </w:rPr>
          <w:t>Verificar quem confirmou presença da sala do 7 ano.</w:t>
        </w:r>
      </w:ins>
    </w:p>
    <w:p w14:paraId="343B89F6" w14:textId="77777777" w:rsidR="00AE20CC" w:rsidRDefault="00AE20CC" w:rsidP="003D6796">
      <w:pPr>
        <w:pStyle w:val="PargrafodaLista"/>
        <w:rPr>
          <w:ins w:id="869" w:author="Patricia Mendonça" w:date="2023-04-13T20:08:00Z"/>
          <w:rFonts w:cstheme="minorHAnsi"/>
        </w:rPr>
      </w:pPr>
    </w:p>
    <w:p w14:paraId="3F34A453" w14:textId="59C7D1AB" w:rsidR="00EF4CBB" w:rsidRDefault="00B6224C" w:rsidP="003D6796">
      <w:pPr>
        <w:pStyle w:val="PargrafodaLista"/>
        <w:rPr>
          <w:ins w:id="870" w:author="Patricia Mendonça" w:date="2023-04-13T20:30:00Z"/>
          <w:rFonts w:cstheme="minorHAnsi"/>
        </w:rPr>
      </w:pPr>
      <w:ins w:id="871" w:author="Patricia Mendonça" w:date="2023-04-13T20:29:00Z">
        <w:r>
          <w:rPr>
            <w:rFonts w:cstheme="minorHAnsi"/>
          </w:rPr>
          <w:t>No que se refere à atualização d</w:t>
        </w:r>
      </w:ins>
      <w:ins w:id="872" w:author="Patricia Mendonça" w:date="2023-04-13T20:30:00Z">
        <w:r>
          <w:rPr>
            <w:rFonts w:cstheme="minorHAnsi"/>
          </w:rPr>
          <w:t>o grupo de voluntários da comissão de meio ambiente, tem-se o seguinte:</w:t>
        </w:r>
      </w:ins>
    </w:p>
    <w:p w14:paraId="61C36AA1" w14:textId="20DE96B4" w:rsidR="00B6224C" w:rsidRDefault="00B6224C" w:rsidP="003D6796">
      <w:pPr>
        <w:pStyle w:val="PargrafodaLista"/>
        <w:rPr>
          <w:ins w:id="873" w:author="Patricia Mendonça" w:date="2023-04-13T20:30:00Z"/>
          <w:rFonts w:cstheme="minorHAnsi"/>
        </w:rPr>
      </w:pPr>
    </w:p>
    <w:p w14:paraId="164846AB" w14:textId="70068076" w:rsidR="00B6224C" w:rsidRDefault="00B6224C" w:rsidP="003D6796">
      <w:pPr>
        <w:pStyle w:val="PargrafodaLista"/>
        <w:rPr>
          <w:ins w:id="874" w:author="Patricia Mendonça" w:date="2023-04-13T20:29:00Z"/>
          <w:rFonts w:cstheme="minorHAnsi"/>
        </w:rPr>
      </w:pPr>
      <w:ins w:id="875" w:author="Patricia Mendonça" w:date="2023-04-13T20:30:00Z">
        <w:r>
          <w:rPr>
            <w:rFonts w:cstheme="minorHAnsi"/>
          </w:rPr>
          <w:t xml:space="preserve">- Representante ativa do grupo: Leticia </w:t>
        </w:r>
      </w:ins>
    </w:p>
    <w:p w14:paraId="541E2E14" w14:textId="77777777" w:rsidR="00B6224C" w:rsidRDefault="00B6224C" w:rsidP="003D6796">
      <w:pPr>
        <w:pStyle w:val="PargrafodaLista"/>
        <w:rPr>
          <w:ins w:id="876" w:author="Patricia Mendonça" w:date="2023-04-13T20:08:00Z"/>
          <w:rFonts w:cstheme="minorHAnsi"/>
        </w:rPr>
      </w:pPr>
    </w:p>
    <w:p w14:paraId="0E05C66C" w14:textId="476C233E" w:rsidR="00EF4CBB" w:rsidRDefault="00C27C53" w:rsidP="003D6796">
      <w:pPr>
        <w:pStyle w:val="PargrafodaLista"/>
        <w:rPr>
          <w:ins w:id="877" w:author="Patricia Mendonça" w:date="2023-04-13T20:09:00Z"/>
          <w:rFonts w:cstheme="minorHAnsi"/>
        </w:rPr>
      </w:pPr>
      <w:ins w:id="878" w:author="Patricia Mendonça" w:date="2023-04-13T20:44:00Z">
        <w:r>
          <w:rPr>
            <w:rFonts w:cstheme="minorHAnsi"/>
          </w:rPr>
          <w:t xml:space="preserve">- </w:t>
        </w:r>
      </w:ins>
      <w:ins w:id="879" w:author="Patricia Mendonça" w:date="2023-04-13T20:08:00Z">
        <w:r w:rsidR="00EF4CBB">
          <w:rPr>
            <w:rFonts w:cstheme="minorHAnsi"/>
          </w:rPr>
          <w:t xml:space="preserve">Atualmente temos a seguinte </w:t>
        </w:r>
      </w:ins>
      <w:ins w:id="880" w:author="Patricia Mendonça" w:date="2023-04-13T20:09:00Z">
        <w:r w:rsidR="00EF4CBB">
          <w:rPr>
            <w:rFonts w:cstheme="minorHAnsi"/>
          </w:rPr>
          <w:t>escala de cuidados com as galinhas:</w:t>
        </w:r>
      </w:ins>
    </w:p>
    <w:p w14:paraId="52CE71C5" w14:textId="54EF7612" w:rsidR="00EF4CBB" w:rsidRDefault="00EF4CBB" w:rsidP="003D6796">
      <w:pPr>
        <w:pStyle w:val="PargrafodaLista"/>
        <w:rPr>
          <w:ins w:id="881" w:author="Patricia Mendonça" w:date="2023-04-13T20:09:00Z"/>
          <w:rFonts w:cstheme="minorHAnsi"/>
        </w:rPr>
      </w:pPr>
    </w:p>
    <w:p w14:paraId="019172C6" w14:textId="66174A2C" w:rsidR="00EF4CBB" w:rsidRDefault="00EF4CBB" w:rsidP="003D6796">
      <w:pPr>
        <w:pStyle w:val="PargrafodaLista"/>
        <w:rPr>
          <w:ins w:id="882" w:author="Patricia Mendonça" w:date="2023-04-13T20:09:00Z"/>
          <w:rFonts w:cstheme="minorHAnsi"/>
        </w:rPr>
      </w:pPr>
      <w:ins w:id="883" w:author="Patricia Mendonça" w:date="2023-04-13T20:09:00Z">
        <w:r>
          <w:rPr>
            <w:rFonts w:cstheme="minorHAnsi"/>
          </w:rPr>
          <w:t>Fundamental</w:t>
        </w:r>
      </w:ins>
    </w:p>
    <w:tbl>
      <w:tblPr>
        <w:tblStyle w:val="Tabelacomgrade"/>
        <w:tblW w:w="0" w:type="auto"/>
        <w:tblInd w:w="720" w:type="dxa"/>
        <w:tblLook w:val="04A0" w:firstRow="1" w:lastRow="0" w:firstColumn="1" w:lastColumn="0" w:noHBand="0" w:noVBand="1"/>
      </w:tblPr>
      <w:tblGrid>
        <w:gridCol w:w="3998"/>
        <w:gridCol w:w="3770"/>
        <w:tblGridChange w:id="884">
          <w:tblGrid>
            <w:gridCol w:w="3998"/>
            <w:gridCol w:w="3770"/>
          </w:tblGrid>
        </w:tblGridChange>
      </w:tblGrid>
      <w:tr w:rsidR="00B6224C" w14:paraId="302CD0B2" w14:textId="77777777" w:rsidTr="00B6224C">
        <w:trPr>
          <w:ins w:id="885" w:author="Patricia Mendonça" w:date="2023-04-13T20:10:00Z"/>
        </w:trPr>
        <w:tc>
          <w:tcPr>
            <w:tcW w:w="3998" w:type="dxa"/>
          </w:tcPr>
          <w:p w14:paraId="3A370D7D" w14:textId="4BAFEB4F" w:rsidR="00EF4CBB" w:rsidRDefault="00EF4CBB" w:rsidP="003D6796">
            <w:pPr>
              <w:pStyle w:val="PargrafodaLista"/>
              <w:ind w:left="0"/>
              <w:rPr>
                <w:ins w:id="886" w:author="Patricia Mendonça" w:date="2023-04-13T20:10:00Z"/>
                <w:rFonts w:cstheme="minorHAnsi"/>
              </w:rPr>
            </w:pPr>
            <w:ins w:id="887" w:author="Patricia Mendonça" w:date="2023-04-13T20:10:00Z">
              <w:r>
                <w:rPr>
                  <w:rFonts w:cstheme="minorHAnsi"/>
                </w:rPr>
                <w:t>Segunda-feira</w:t>
              </w:r>
            </w:ins>
          </w:p>
        </w:tc>
        <w:tc>
          <w:tcPr>
            <w:tcW w:w="3770" w:type="dxa"/>
          </w:tcPr>
          <w:p w14:paraId="6D0D3EBD" w14:textId="351BF7B4" w:rsidR="00EF4CBB" w:rsidRDefault="00EF4CBB" w:rsidP="003D6796">
            <w:pPr>
              <w:pStyle w:val="PargrafodaLista"/>
              <w:ind w:left="0"/>
              <w:rPr>
                <w:ins w:id="888" w:author="Patricia Mendonça" w:date="2023-04-13T20:10:00Z"/>
                <w:rFonts w:cstheme="minorHAnsi"/>
              </w:rPr>
            </w:pPr>
            <w:proofErr w:type="gramStart"/>
            <w:ins w:id="889" w:author="Patricia Mendonça" w:date="2023-04-13T20:11:00Z">
              <w:r>
                <w:rPr>
                  <w:rFonts w:cstheme="minorHAnsi"/>
                </w:rPr>
                <w:t>6 ano</w:t>
              </w:r>
            </w:ins>
            <w:proofErr w:type="gramEnd"/>
          </w:p>
        </w:tc>
      </w:tr>
      <w:tr w:rsidR="00B6224C" w14:paraId="5FAFCD98" w14:textId="77777777" w:rsidTr="00B6224C">
        <w:trPr>
          <w:ins w:id="890" w:author="Patricia Mendonça" w:date="2023-04-13T20:10:00Z"/>
        </w:trPr>
        <w:tc>
          <w:tcPr>
            <w:tcW w:w="3998" w:type="dxa"/>
          </w:tcPr>
          <w:p w14:paraId="424F1634" w14:textId="4CE3352E" w:rsidR="00EF4CBB" w:rsidRDefault="00EF4CBB" w:rsidP="003D6796">
            <w:pPr>
              <w:pStyle w:val="PargrafodaLista"/>
              <w:ind w:left="0"/>
              <w:rPr>
                <w:ins w:id="891" w:author="Patricia Mendonça" w:date="2023-04-13T20:10:00Z"/>
                <w:rFonts w:cstheme="minorHAnsi"/>
              </w:rPr>
            </w:pPr>
            <w:ins w:id="892" w:author="Patricia Mendonça" w:date="2023-04-13T20:10:00Z">
              <w:r>
                <w:rPr>
                  <w:rFonts w:cstheme="minorHAnsi"/>
                </w:rPr>
                <w:t>Terça-feira</w:t>
              </w:r>
            </w:ins>
          </w:p>
        </w:tc>
        <w:tc>
          <w:tcPr>
            <w:tcW w:w="3770" w:type="dxa"/>
          </w:tcPr>
          <w:p w14:paraId="6F13A50D" w14:textId="483595DF" w:rsidR="00EF4CBB" w:rsidRDefault="00EF4CBB" w:rsidP="003D6796">
            <w:pPr>
              <w:pStyle w:val="PargrafodaLista"/>
              <w:ind w:left="0"/>
              <w:rPr>
                <w:ins w:id="893" w:author="Patricia Mendonça" w:date="2023-04-13T20:10:00Z"/>
                <w:rFonts w:cstheme="minorHAnsi"/>
              </w:rPr>
            </w:pPr>
            <w:proofErr w:type="gramStart"/>
            <w:ins w:id="894" w:author="Patricia Mendonça" w:date="2023-04-13T20:11:00Z">
              <w:r>
                <w:rPr>
                  <w:rFonts w:cstheme="minorHAnsi"/>
                </w:rPr>
                <w:t>7 ano</w:t>
              </w:r>
            </w:ins>
            <w:proofErr w:type="gramEnd"/>
          </w:p>
        </w:tc>
      </w:tr>
      <w:tr w:rsidR="00B6224C" w14:paraId="2E75E4B2" w14:textId="77777777" w:rsidTr="00B6224C">
        <w:trPr>
          <w:ins w:id="895" w:author="Patricia Mendonça" w:date="2023-04-13T20:10:00Z"/>
        </w:trPr>
        <w:tc>
          <w:tcPr>
            <w:tcW w:w="3998" w:type="dxa"/>
          </w:tcPr>
          <w:p w14:paraId="766F3361" w14:textId="54036D0C" w:rsidR="00EF4CBB" w:rsidRDefault="00EF4CBB" w:rsidP="003D6796">
            <w:pPr>
              <w:pStyle w:val="PargrafodaLista"/>
              <w:ind w:left="0"/>
              <w:rPr>
                <w:ins w:id="896" w:author="Patricia Mendonça" w:date="2023-04-13T20:10:00Z"/>
                <w:rFonts w:cstheme="minorHAnsi"/>
              </w:rPr>
            </w:pPr>
            <w:ins w:id="897" w:author="Patricia Mendonça" w:date="2023-04-13T20:10:00Z">
              <w:r>
                <w:rPr>
                  <w:rFonts w:cstheme="minorHAnsi"/>
                </w:rPr>
                <w:t>Quarta-feira</w:t>
              </w:r>
            </w:ins>
          </w:p>
        </w:tc>
        <w:tc>
          <w:tcPr>
            <w:tcW w:w="3770" w:type="dxa"/>
          </w:tcPr>
          <w:p w14:paraId="23131769" w14:textId="4334F3D4" w:rsidR="00EF4CBB" w:rsidRDefault="00EF4CBB" w:rsidP="003D6796">
            <w:pPr>
              <w:pStyle w:val="PargrafodaLista"/>
              <w:ind w:left="0"/>
              <w:rPr>
                <w:ins w:id="898" w:author="Patricia Mendonça" w:date="2023-04-13T20:10:00Z"/>
                <w:rFonts w:cstheme="minorHAnsi"/>
              </w:rPr>
            </w:pPr>
            <w:proofErr w:type="gramStart"/>
            <w:ins w:id="899" w:author="Patricia Mendonça" w:date="2023-04-13T20:11:00Z">
              <w:r>
                <w:rPr>
                  <w:rFonts w:cstheme="minorHAnsi"/>
                </w:rPr>
                <w:t>4 ano</w:t>
              </w:r>
            </w:ins>
            <w:proofErr w:type="gramEnd"/>
          </w:p>
        </w:tc>
      </w:tr>
      <w:tr w:rsidR="00B6224C" w14:paraId="35906F58" w14:textId="77777777" w:rsidTr="00B6224C">
        <w:trPr>
          <w:ins w:id="900" w:author="Patricia Mendonça" w:date="2023-04-13T20:10:00Z"/>
        </w:trPr>
        <w:tc>
          <w:tcPr>
            <w:tcW w:w="3998" w:type="dxa"/>
          </w:tcPr>
          <w:p w14:paraId="7BD35A6D" w14:textId="585FADD5" w:rsidR="00EF4CBB" w:rsidRDefault="00EF4CBB" w:rsidP="003D6796">
            <w:pPr>
              <w:pStyle w:val="PargrafodaLista"/>
              <w:ind w:left="0"/>
              <w:rPr>
                <w:ins w:id="901" w:author="Patricia Mendonça" w:date="2023-04-13T20:10:00Z"/>
                <w:rFonts w:cstheme="minorHAnsi"/>
              </w:rPr>
            </w:pPr>
            <w:ins w:id="902" w:author="Patricia Mendonça" w:date="2023-04-13T20:10:00Z">
              <w:r>
                <w:rPr>
                  <w:rFonts w:cstheme="minorHAnsi"/>
                </w:rPr>
                <w:t>Quinta-feira</w:t>
              </w:r>
            </w:ins>
          </w:p>
        </w:tc>
        <w:tc>
          <w:tcPr>
            <w:tcW w:w="3770" w:type="dxa"/>
          </w:tcPr>
          <w:p w14:paraId="7640F8A9" w14:textId="4440F695" w:rsidR="00EF4CBB" w:rsidRDefault="00EF4CBB" w:rsidP="003D6796">
            <w:pPr>
              <w:pStyle w:val="PargrafodaLista"/>
              <w:ind w:left="0"/>
              <w:rPr>
                <w:ins w:id="903" w:author="Patricia Mendonça" w:date="2023-04-13T20:10:00Z"/>
                <w:rFonts w:cstheme="minorHAnsi"/>
              </w:rPr>
            </w:pPr>
            <w:proofErr w:type="gramStart"/>
            <w:ins w:id="904" w:author="Patricia Mendonça" w:date="2023-04-13T20:11:00Z">
              <w:r>
                <w:rPr>
                  <w:rFonts w:cstheme="minorHAnsi"/>
                </w:rPr>
                <w:t>8 ano</w:t>
              </w:r>
            </w:ins>
            <w:proofErr w:type="gramEnd"/>
          </w:p>
        </w:tc>
      </w:tr>
      <w:tr w:rsidR="00B6224C" w14:paraId="2457F19F" w14:textId="77777777" w:rsidTr="00B6224C">
        <w:trPr>
          <w:ins w:id="905" w:author="Patricia Mendonça" w:date="2023-04-13T20:10:00Z"/>
        </w:trPr>
        <w:tc>
          <w:tcPr>
            <w:tcW w:w="3998" w:type="dxa"/>
          </w:tcPr>
          <w:p w14:paraId="010C57DE" w14:textId="697ACCD7" w:rsidR="00EF4CBB" w:rsidRDefault="00EF4CBB" w:rsidP="003D6796">
            <w:pPr>
              <w:pStyle w:val="PargrafodaLista"/>
              <w:ind w:left="0"/>
              <w:rPr>
                <w:ins w:id="906" w:author="Patricia Mendonça" w:date="2023-04-13T20:10:00Z"/>
                <w:rFonts w:cstheme="minorHAnsi"/>
              </w:rPr>
            </w:pPr>
            <w:ins w:id="907" w:author="Patricia Mendonça" w:date="2023-04-13T20:10:00Z">
              <w:r>
                <w:rPr>
                  <w:rFonts w:cstheme="minorHAnsi"/>
                </w:rPr>
                <w:t>Sexta-feira</w:t>
              </w:r>
            </w:ins>
          </w:p>
        </w:tc>
        <w:tc>
          <w:tcPr>
            <w:tcW w:w="3770" w:type="dxa"/>
          </w:tcPr>
          <w:p w14:paraId="51938B68" w14:textId="1C178C0A" w:rsidR="00EF4CBB" w:rsidRDefault="00EF4CBB" w:rsidP="003D6796">
            <w:pPr>
              <w:pStyle w:val="PargrafodaLista"/>
              <w:ind w:left="0"/>
              <w:rPr>
                <w:ins w:id="908" w:author="Patricia Mendonça" w:date="2023-04-13T20:10:00Z"/>
                <w:rFonts w:cstheme="minorHAnsi"/>
              </w:rPr>
            </w:pPr>
            <w:proofErr w:type="gramStart"/>
            <w:ins w:id="909" w:author="Patricia Mendonça" w:date="2023-04-13T20:11:00Z">
              <w:r>
                <w:rPr>
                  <w:rFonts w:cstheme="minorHAnsi"/>
                </w:rPr>
                <w:t>2 ano</w:t>
              </w:r>
            </w:ins>
            <w:proofErr w:type="gramEnd"/>
          </w:p>
        </w:tc>
      </w:tr>
      <w:tr w:rsidR="00EF4CBB" w14:paraId="59606CC4" w14:textId="77777777" w:rsidTr="00B6224C">
        <w:tblPrEx>
          <w:tblW w:w="0" w:type="auto"/>
          <w:tblInd w:w="720" w:type="dxa"/>
          <w:tblPrExChange w:id="910" w:author="Patricia Mendonça" w:date="2023-04-13T20:36:00Z">
            <w:tblPrEx>
              <w:tblW w:w="0" w:type="auto"/>
              <w:tblInd w:w="720" w:type="dxa"/>
            </w:tblPrEx>
          </w:tblPrExChange>
        </w:tblPrEx>
        <w:trPr>
          <w:ins w:id="911" w:author="Patricia Mendonça" w:date="2023-04-13T20:11:00Z"/>
        </w:trPr>
        <w:tc>
          <w:tcPr>
            <w:tcW w:w="3998" w:type="dxa"/>
            <w:tcPrChange w:id="912" w:author="Patricia Mendonça" w:date="2023-04-13T20:36:00Z">
              <w:tcPr>
                <w:tcW w:w="4244" w:type="dxa"/>
              </w:tcPr>
            </w:tcPrChange>
          </w:tcPr>
          <w:p w14:paraId="0A7ECD79" w14:textId="1A5BAE7A" w:rsidR="00EF4CBB" w:rsidRDefault="00B6224C" w:rsidP="003D6796">
            <w:pPr>
              <w:pStyle w:val="PargrafodaLista"/>
              <w:ind w:left="0"/>
              <w:rPr>
                <w:ins w:id="913" w:author="Patricia Mendonça" w:date="2023-04-13T20:11:00Z"/>
                <w:rFonts w:cstheme="minorHAnsi"/>
              </w:rPr>
            </w:pPr>
            <w:ins w:id="914" w:author="Patricia Mendonça" w:date="2023-04-13T20:35:00Z">
              <w:r>
                <w:rPr>
                  <w:rFonts w:cstheme="minorHAnsi"/>
                </w:rPr>
                <w:t>Sábado/ Domingo/</w:t>
              </w:r>
            </w:ins>
            <w:ins w:id="915" w:author="Patricia Mendonça" w:date="2023-04-13T20:11:00Z">
              <w:r w:rsidR="00EF4CBB">
                <w:rPr>
                  <w:rFonts w:cstheme="minorHAnsi"/>
                </w:rPr>
                <w:t>Férias</w:t>
              </w:r>
            </w:ins>
            <w:ins w:id="916" w:author="Patricia Mendonça" w:date="2023-04-13T20:35:00Z">
              <w:r>
                <w:rPr>
                  <w:rFonts w:cstheme="minorHAnsi"/>
                </w:rPr>
                <w:t>/</w:t>
              </w:r>
            </w:ins>
            <w:ins w:id="917" w:author="Patricia Mendonça" w:date="2023-04-13T20:11:00Z">
              <w:r w:rsidR="00EF4CBB">
                <w:rPr>
                  <w:rFonts w:cstheme="minorHAnsi"/>
                </w:rPr>
                <w:t>Feriados</w:t>
              </w:r>
            </w:ins>
          </w:p>
        </w:tc>
        <w:tc>
          <w:tcPr>
            <w:tcW w:w="3770" w:type="dxa"/>
            <w:tcPrChange w:id="918" w:author="Patricia Mendonça" w:date="2023-04-13T20:36:00Z">
              <w:tcPr>
                <w:tcW w:w="4244" w:type="dxa"/>
              </w:tcPr>
            </w:tcPrChange>
          </w:tcPr>
          <w:p w14:paraId="3D9D5F5E" w14:textId="688A2DFF" w:rsidR="00EF4CBB" w:rsidRDefault="00EF4CBB" w:rsidP="003D6796">
            <w:pPr>
              <w:pStyle w:val="PargrafodaLista"/>
              <w:ind w:left="0"/>
              <w:rPr>
                <w:ins w:id="919" w:author="Patricia Mendonça" w:date="2023-04-13T20:11:00Z"/>
                <w:rFonts w:cstheme="minorHAnsi"/>
              </w:rPr>
            </w:pPr>
            <w:ins w:id="920" w:author="Patricia Mendonça" w:date="2023-04-13T20:12:00Z">
              <w:r>
                <w:rPr>
                  <w:rFonts w:cstheme="minorHAnsi"/>
                </w:rPr>
                <w:t>Mariana, Professora Camila (alemão), Isabel, Sérgio</w:t>
              </w:r>
            </w:ins>
          </w:p>
        </w:tc>
      </w:tr>
    </w:tbl>
    <w:p w14:paraId="26856DFA" w14:textId="3D8EBBCF" w:rsidR="00EF4CBB" w:rsidRDefault="00EF4CBB" w:rsidP="003D6796">
      <w:pPr>
        <w:pStyle w:val="PargrafodaLista"/>
        <w:rPr>
          <w:ins w:id="921" w:author="Patricia Mendonça" w:date="2023-04-13T20:38:00Z"/>
          <w:rFonts w:cstheme="minorHAnsi"/>
        </w:rPr>
      </w:pPr>
    </w:p>
    <w:p w14:paraId="27C7C666" w14:textId="6265539E" w:rsidR="00C27C53" w:rsidRDefault="00C27C53" w:rsidP="003D6796">
      <w:pPr>
        <w:pStyle w:val="PargrafodaLista"/>
        <w:rPr>
          <w:ins w:id="922" w:author="Patricia Mendonça" w:date="2023-04-13T20:39:00Z"/>
          <w:rFonts w:cstheme="minorHAnsi"/>
        </w:rPr>
      </w:pPr>
      <w:ins w:id="923" w:author="Patricia Mendonça" w:date="2023-04-13T20:38:00Z">
        <w:r>
          <w:rPr>
            <w:rFonts w:cstheme="minorHAnsi"/>
          </w:rPr>
          <w:t xml:space="preserve">Professor </w:t>
        </w:r>
        <w:proofErr w:type="spellStart"/>
        <w:r>
          <w:rPr>
            <w:rFonts w:cstheme="minorHAnsi"/>
          </w:rPr>
          <w:t>Loris</w:t>
        </w:r>
        <w:proofErr w:type="spellEnd"/>
        <w:r>
          <w:rPr>
            <w:rFonts w:cstheme="minorHAnsi"/>
          </w:rPr>
          <w:t xml:space="preserve"> esclareceu que os professores do Fundamental </w:t>
        </w:r>
        <w:proofErr w:type="gramStart"/>
        <w:r>
          <w:rPr>
            <w:rFonts w:cstheme="minorHAnsi"/>
          </w:rPr>
          <w:t>apresentaram-se</w:t>
        </w:r>
        <w:proofErr w:type="gramEnd"/>
        <w:r>
          <w:rPr>
            <w:rFonts w:cstheme="minorHAnsi"/>
          </w:rPr>
          <w:t xml:space="preserve"> como voluntários </w:t>
        </w:r>
      </w:ins>
      <w:ins w:id="924" w:author="Patricia Mendonça" w:date="2023-04-13T20:39:00Z">
        <w:r>
          <w:rPr>
            <w:rFonts w:cstheme="minorHAnsi"/>
          </w:rPr>
          <w:t>para alimentar as galinhas</w:t>
        </w:r>
      </w:ins>
      <w:ins w:id="925" w:author="Patricia Mendonça" w:date="2023-04-13T20:41:00Z">
        <w:r>
          <w:rPr>
            <w:rFonts w:cstheme="minorHAnsi"/>
          </w:rPr>
          <w:t>, conforme escala acima.</w:t>
        </w:r>
      </w:ins>
    </w:p>
    <w:p w14:paraId="35F62BE8" w14:textId="3C33B157" w:rsidR="00C27C53" w:rsidRDefault="00C27C53" w:rsidP="003D6796">
      <w:pPr>
        <w:pStyle w:val="PargrafodaLista"/>
        <w:rPr>
          <w:ins w:id="926" w:author="Patricia Mendonça" w:date="2023-04-13T20:42:00Z"/>
          <w:rFonts w:cstheme="minorHAnsi"/>
        </w:rPr>
      </w:pPr>
      <w:ins w:id="927" w:author="Patricia Mendonça" w:date="2023-04-13T20:41:00Z">
        <w:r>
          <w:rPr>
            <w:rFonts w:cstheme="minorHAnsi"/>
          </w:rPr>
          <w:t xml:space="preserve">Professor </w:t>
        </w:r>
        <w:proofErr w:type="spellStart"/>
        <w:r>
          <w:rPr>
            <w:rFonts w:cstheme="minorHAnsi"/>
          </w:rPr>
          <w:t>Loris</w:t>
        </w:r>
        <w:proofErr w:type="spellEnd"/>
        <w:r>
          <w:rPr>
            <w:rFonts w:cstheme="minorHAnsi"/>
          </w:rPr>
          <w:t xml:space="preserve"> orientou que os a</w:t>
        </w:r>
      </w:ins>
      <w:ins w:id="928" w:author="Patricia Mendonça" w:date="2023-04-13T20:39:00Z">
        <w:r>
          <w:rPr>
            <w:rFonts w:cstheme="minorHAnsi"/>
          </w:rPr>
          <w:t>limentos</w:t>
        </w:r>
      </w:ins>
      <w:ins w:id="929" w:author="Patricia Mendonça" w:date="2023-04-13T20:41:00Z">
        <w:r>
          <w:rPr>
            <w:rFonts w:cstheme="minorHAnsi"/>
          </w:rPr>
          <w:t xml:space="preserve"> deverão</w:t>
        </w:r>
      </w:ins>
      <w:ins w:id="930" w:author="Patricia Mendonça" w:date="2023-04-13T20:39:00Z">
        <w:r>
          <w:rPr>
            <w:rFonts w:cstheme="minorHAnsi"/>
          </w:rPr>
          <w:t xml:space="preserve"> ser selecionados: não serão colocados cítricos</w:t>
        </w:r>
      </w:ins>
      <w:ins w:id="931" w:author="Patricia Mendonça" w:date="2023-04-13T20:40:00Z">
        <w:r>
          <w:rPr>
            <w:rFonts w:cstheme="minorHAnsi"/>
          </w:rPr>
          <w:t xml:space="preserve">; </w:t>
        </w:r>
      </w:ins>
      <w:ins w:id="932" w:author="Patricia Mendonça" w:date="2023-04-13T20:39:00Z">
        <w:r>
          <w:rPr>
            <w:rFonts w:cstheme="minorHAnsi"/>
          </w:rPr>
          <w:t>nem alimentos em por</w:t>
        </w:r>
      </w:ins>
      <w:ins w:id="933" w:author="Patricia Mendonça" w:date="2023-04-13T20:40:00Z">
        <w:r>
          <w:rPr>
            <w:rFonts w:cstheme="minorHAnsi"/>
          </w:rPr>
          <w:t>çõ</w:t>
        </w:r>
      </w:ins>
      <w:ins w:id="934" w:author="Patricia Mendonça" w:date="2023-04-13T20:39:00Z">
        <w:r>
          <w:rPr>
            <w:rFonts w:cstheme="minorHAnsi"/>
          </w:rPr>
          <w:t>es grandes, apenas fr</w:t>
        </w:r>
      </w:ins>
      <w:ins w:id="935" w:author="Patricia Mendonça" w:date="2023-04-13T20:40:00Z">
        <w:r>
          <w:rPr>
            <w:rFonts w:cstheme="minorHAnsi"/>
          </w:rPr>
          <w:t>acionados; alimentos em boas condições (nada estragado, claro).</w:t>
        </w:r>
      </w:ins>
      <w:ins w:id="936" w:author="Patricia Mendonça" w:date="2023-04-13T20:41:00Z">
        <w:r>
          <w:rPr>
            <w:rFonts w:cstheme="minorHAnsi"/>
          </w:rPr>
          <w:t xml:space="preserve"> Mi</w:t>
        </w:r>
      </w:ins>
      <w:ins w:id="937" w:author="Patricia Mendonça" w:date="2023-04-13T20:42:00Z">
        <w:r>
          <w:rPr>
            <w:rFonts w:cstheme="minorHAnsi"/>
          </w:rPr>
          <w:t>lho no sabugo t</w:t>
        </w:r>
      </w:ins>
      <w:ins w:id="938" w:author="Patricia Mendonça" w:date="2023-04-13T20:44:00Z">
        <w:r>
          <w:rPr>
            <w:rFonts w:cstheme="minorHAnsi"/>
          </w:rPr>
          <w:t>ambém</w:t>
        </w:r>
      </w:ins>
      <w:ins w:id="939" w:author="Patricia Mendonça" w:date="2023-04-13T20:42:00Z">
        <w:r>
          <w:rPr>
            <w:rFonts w:cstheme="minorHAnsi"/>
          </w:rPr>
          <w:t xml:space="preserve"> aceitam.</w:t>
        </w:r>
      </w:ins>
    </w:p>
    <w:p w14:paraId="6EF1EDA3" w14:textId="088C3830" w:rsidR="00C27C53" w:rsidRDefault="00C27C53" w:rsidP="003D6796">
      <w:pPr>
        <w:pStyle w:val="PargrafodaLista"/>
        <w:rPr>
          <w:ins w:id="940" w:author="Patricia Mendonça" w:date="2023-04-13T20:43:00Z"/>
          <w:rFonts w:cstheme="minorHAnsi"/>
        </w:rPr>
      </w:pPr>
      <w:ins w:id="941" w:author="Patricia Mendonça" w:date="2023-04-13T20:42:00Z">
        <w:r>
          <w:rPr>
            <w:rFonts w:cstheme="minorHAnsi"/>
          </w:rPr>
          <w:t xml:space="preserve">Isabel lembrou também para trocarem a </w:t>
        </w:r>
      </w:ins>
      <w:ins w:id="942" w:author="Patricia Mendonça" w:date="2023-04-13T20:44:00Z">
        <w:r>
          <w:rPr>
            <w:rFonts w:cstheme="minorHAnsi"/>
          </w:rPr>
          <w:t>á</w:t>
        </w:r>
      </w:ins>
      <w:ins w:id="943" w:author="Patricia Mendonça" w:date="2023-04-13T20:42:00Z">
        <w:r>
          <w:rPr>
            <w:rFonts w:cstheme="minorHAnsi"/>
          </w:rPr>
          <w:t xml:space="preserve">gua </w:t>
        </w:r>
      </w:ins>
      <w:ins w:id="944" w:author="Patricia Mendonça" w:date="2023-04-13T20:43:00Z">
        <w:r>
          <w:rPr>
            <w:rFonts w:cstheme="minorHAnsi"/>
          </w:rPr>
          <w:t>do cano branco.</w:t>
        </w:r>
      </w:ins>
    </w:p>
    <w:p w14:paraId="7A805ED3" w14:textId="1927DC52" w:rsidR="00C27C53" w:rsidRDefault="00C27C53" w:rsidP="003D6796">
      <w:pPr>
        <w:pStyle w:val="PargrafodaLista"/>
        <w:rPr>
          <w:ins w:id="945" w:author="Patricia Mendonça" w:date="2023-04-13T20:43:00Z"/>
          <w:rFonts w:cstheme="minorHAnsi"/>
        </w:rPr>
      </w:pPr>
      <w:ins w:id="946" w:author="Patricia Mendonça" w:date="2023-04-13T20:43:00Z">
        <w:r>
          <w:rPr>
            <w:rFonts w:cstheme="minorHAnsi"/>
          </w:rPr>
          <w:t>Se possível também colocarem r</w:t>
        </w:r>
      </w:ins>
      <w:ins w:id="947" w:author="Patricia Mendonça" w:date="2023-04-13T20:44:00Z">
        <w:r>
          <w:rPr>
            <w:rFonts w:cstheme="minorHAnsi"/>
          </w:rPr>
          <w:t>ação</w:t>
        </w:r>
      </w:ins>
      <w:ins w:id="948" w:author="Patricia Mendonça" w:date="2023-04-13T20:43:00Z">
        <w:r>
          <w:rPr>
            <w:rFonts w:cstheme="minorHAnsi"/>
          </w:rPr>
          <w:t xml:space="preserve"> para os gatos no dia da escala.</w:t>
        </w:r>
      </w:ins>
    </w:p>
    <w:p w14:paraId="1DE53CE9" w14:textId="7DC1ED5A" w:rsidR="00C27C53" w:rsidRDefault="00C27C53" w:rsidP="003D6796">
      <w:pPr>
        <w:pStyle w:val="PargrafodaLista"/>
        <w:rPr>
          <w:ins w:id="949" w:author="Patricia Mendonça" w:date="2023-04-13T20:38:00Z"/>
          <w:rFonts w:cstheme="minorHAnsi"/>
        </w:rPr>
      </w:pPr>
      <w:ins w:id="950" w:author="Patricia Mendonça" w:date="2023-04-13T20:43:00Z">
        <w:r>
          <w:rPr>
            <w:rFonts w:cstheme="minorHAnsi"/>
          </w:rPr>
          <w:t>E a turma de sexta-feira poderia colocar raç</w:t>
        </w:r>
      </w:ins>
      <w:ins w:id="951" w:author="Patricia Mendonça" w:date="2023-04-13T20:44:00Z">
        <w:r>
          <w:rPr>
            <w:rFonts w:cstheme="minorHAnsi"/>
          </w:rPr>
          <w:t>ão</w:t>
        </w:r>
      </w:ins>
      <w:ins w:id="952" w:author="Patricia Mendonça" w:date="2023-04-13T20:43:00Z">
        <w:r>
          <w:rPr>
            <w:rFonts w:cstheme="minorHAnsi"/>
          </w:rPr>
          <w:t xml:space="preserve"> para o final de semana.</w:t>
        </w:r>
      </w:ins>
    </w:p>
    <w:p w14:paraId="103A83E2" w14:textId="77777777" w:rsidR="00C27C53" w:rsidRPr="00C27C53" w:rsidRDefault="00C27C53" w:rsidP="00C27C53">
      <w:pPr>
        <w:rPr>
          <w:ins w:id="953" w:author="Patricia Mendonça" w:date="2023-04-13T20:08:00Z"/>
          <w:rFonts w:cstheme="minorHAnsi"/>
          <w:rPrChange w:id="954" w:author="Patricia Mendonça" w:date="2023-04-13T20:40:00Z">
            <w:rPr>
              <w:ins w:id="955" w:author="Patricia Mendonça" w:date="2023-04-13T20:08:00Z"/>
            </w:rPr>
          </w:rPrChange>
        </w:rPr>
        <w:pPrChange w:id="956" w:author="Patricia Mendonça" w:date="2023-04-13T20:40:00Z">
          <w:pPr>
            <w:pStyle w:val="PargrafodaLista"/>
          </w:pPr>
        </w:pPrChange>
      </w:pPr>
    </w:p>
    <w:p w14:paraId="6F4FC6BA" w14:textId="70ACB4C7" w:rsidR="00EF4CBB" w:rsidRDefault="00EF4CBB" w:rsidP="003D6796">
      <w:pPr>
        <w:pStyle w:val="PargrafodaLista"/>
        <w:rPr>
          <w:ins w:id="957" w:author="Patricia Mendonça" w:date="2023-04-13T20:13:00Z"/>
          <w:rFonts w:cstheme="minorHAnsi"/>
        </w:rPr>
      </w:pPr>
      <w:ins w:id="958" w:author="Patricia Mendonça" w:date="2023-04-13T20:12:00Z">
        <w:r>
          <w:rPr>
            <w:rFonts w:cstheme="minorHAnsi"/>
          </w:rPr>
          <w:t>Jardim</w:t>
        </w:r>
      </w:ins>
    </w:p>
    <w:tbl>
      <w:tblPr>
        <w:tblStyle w:val="Tabelacomgrade"/>
        <w:tblW w:w="0" w:type="auto"/>
        <w:tblInd w:w="720" w:type="dxa"/>
        <w:tblLook w:val="04A0" w:firstRow="1" w:lastRow="0" w:firstColumn="1" w:lastColumn="0" w:noHBand="0" w:noVBand="1"/>
        <w:tblPrChange w:id="959" w:author="Patricia Mendonça" w:date="2023-04-13T20:19:00Z">
          <w:tblPr>
            <w:tblStyle w:val="Tabelacomgrade"/>
            <w:tblW w:w="0" w:type="auto"/>
            <w:tblInd w:w="720" w:type="dxa"/>
            <w:tblLook w:val="04A0" w:firstRow="1" w:lastRow="0" w:firstColumn="1" w:lastColumn="0" w:noHBand="0" w:noVBand="1"/>
          </w:tblPr>
        </w:tblPrChange>
      </w:tblPr>
      <w:tblGrid>
        <w:gridCol w:w="3823"/>
        <w:gridCol w:w="3945"/>
        <w:tblGridChange w:id="960">
          <w:tblGrid>
            <w:gridCol w:w="3823"/>
            <w:gridCol w:w="3945"/>
          </w:tblGrid>
        </w:tblGridChange>
      </w:tblGrid>
      <w:tr w:rsidR="00EF4CBB" w14:paraId="639351CE" w14:textId="77777777" w:rsidTr="002F2355">
        <w:trPr>
          <w:ins w:id="961" w:author="Patricia Mendonça" w:date="2023-04-13T20:14:00Z"/>
        </w:trPr>
        <w:tc>
          <w:tcPr>
            <w:tcW w:w="3823" w:type="dxa"/>
            <w:tcPrChange w:id="962" w:author="Patricia Mendonça" w:date="2023-04-13T20:19:00Z">
              <w:tcPr>
                <w:tcW w:w="4244" w:type="dxa"/>
              </w:tcPr>
            </w:tcPrChange>
          </w:tcPr>
          <w:p w14:paraId="49D30503" w14:textId="77777777" w:rsidR="00EF4CBB" w:rsidRDefault="00EF4CBB" w:rsidP="00267689">
            <w:pPr>
              <w:pStyle w:val="PargrafodaLista"/>
              <w:ind w:left="0"/>
              <w:rPr>
                <w:ins w:id="963" w:author="Patricia Mendonça" w:date="2023-04-13T20:14:00Z"/>
                <w:rFonts w:cstheme="minorHAnsi"/>
              </w:rPr>
            </w:pPr>
            <w:ins w:id="964" w:author="Patricia Mendonça" w:date="2023-04-13T20:14:00Z">
              <w:r>
                <w:rPr>
                  <w:rFonts w:cstheme="minorHAnsi"/>
                </w:rPr>
                <w:t>Segunda-feira</w:t>
              </w:r>
            </w:ins>
          </w:p>
        </w:tc>
        <w:tc>
          <w:tcPr>
            <w:tcW w:w="3945" w:type="dxa"/>
            <w:tcPrChange w:id="965" w:author="Patricia Mendonça" w:date="2023-04-13T20:19:00Z">
              <w:tcPr>
                <w:tcW w:w="4244" w:type="dxa"/>
              </w:tcPr>
            </w:tcPrChange>
          </w:tcPr>
          <w:p w14:paraId="3F741696" w14:textId="52CC3E04" w:rsidR="00EF4CBB" w:rsidRDefault="00EF4CBB" w:rsidP="00267689">
            <w:pPr>
              <w:pStyle w:val="PargrafodaLista"/>
              <w:ind w:left="0"/>
              <w:rPr>
                <w:ins w:id="966" w:author="Patricia Mendonça" w:date="2023-04-13T20:14:00Z"/>
                <w:rFonts w:cstheme="minorHAnsi"/>
              </w:rPr>
            </w:pPr>
            <w:ins w:id="967" w:author="Patricia Mendonça" w:date="2023-04-13T20:14:00Z">
              <w:r>
                <w:t>turma do Carlos</w:t>
              </w:r>
              <w:r>
                <w:t xml:space="preserve"> </w:t>
              </w:r>
            </w:ins>
            <w:ins w:id="968" w:author="Patricia Mendonça" w:date="2023-04-13T20:15:00Z">
              <w:r>
                <w:t>/</w:t>
              </w:r>
            </w:ins>
            <w:ins w:id="969" w:author="Patricia Mendonça" w:date="2023-04-13T20:14:00Z">
              <w:r>
                <w:t>integral do Jardim</w:t>
              </w:r>
            </w:ins>
          </w:p>
        </w:tc>
      </w:tr>
      <w:tr w:rsidR="00EF4CBB" w14:paraId="21590DD8" w14:textId="77777777" w:rsidTr="002F2355">
        <w:trPr>
          <w:ins w:id="970" w:author="Patricia Mendonça" w:date="2023-04-13T20:14:00Z"/>
        </w:trPr>
        <w:tc>
          <w:tcPr>
            <w:tcW w:w="3823" w:type="dxa"/>
            <w:tcPrChange w:id="971" w:author="Patricia Mendonça" w:date="2023-04-13T20:19:00Z">
              <w:tcPr>
                <w:tcW w:w="4244" w:type="dxa"/>
              </w:tcPr>
            </w:tcPrChange>
          </w:tcPr>
          <w:p w14:paraId="25B63975" w14:textId="77777777" w:rsidR="00EF4CBB" w:rsidRDefault="00EF4CBB" w:rsidP="00267689">
            <w:pPr>
              <w:pStyle w:val="PargrafodaLista"/>
              <w:ind w:left="0"/>
              <w:rPr>
                <w:ins w:id="972" w:author="Patricia Mendonça" w:date="2023-04-13T20:14:00Z"/>
                <w:rFonts w:cstheme="minorHAnsi"/>
              </w:rPr>
            </w:pPr>
            <w:ins w:id="973" w:author="Patricia Mendonça" w:date="2023-04-13T20:14:00Z">
              <w:r>
                <w:rPr>
                  <w:rFonts w:cstheme="minorHAnsi"/>
                </w:rPr>
                <w:lastRenderedPageBreak/>
                <w:t>Terça-feira</w:t>
              </w:r>
            </w:ins>
          </w:p>
        </w:tc>
        <w:tc>
          <w:tcPr>
            <w:tcW w:w="3945" w:type="dxa"/>
            <w:tcPrChange w:id="974" w:author="Patricia Mendonça" w:date="2023-04-13T20:19:00Z">
              <w:tcPr>
                <w:tcW w:w="4244" w:type="dxa"/>
              </w:tcPr>
            </w:tcPrChange>
          </w:tcPr>
          <w:p w14:paraId="5AC70D60" w14:textId="5FF27D6A" w:rsidR="00EF4CBB" w:rsidRDefault="00EF4CBB" w:rsidP="00267689">
            <w:pPr>
              <w:pStyle w:val="PargrafodaLista"/>
              <w:ind w:left="0"/>
              <w:rPr>
                <w:ins w:id="975" w:author="Patricia Mendonça" w:date="2023-04-13T20:14:00Z"/>
                <w:rFonts w:cstheme="minorHAnsi"/>
              </w:rPr>
            </w:pPr>
            <w:ins w:id="976" w:author="Patricia Mendonça" w:date="2023-04-13T20:15:00Z">
              <w:r>
                <w:t>turma da Marina</w:t>
              </w:r>
              <w:r>
                <w:t>/</w:t>
              </w:r>
              <w:r>
                <w:t>Roberta</w:t>
              </w:r>
            </w:ins>
          </w:p>
        </w:tc>
      </w:tr>
      <w:tr w:rsidR="00EF4CBB" w14:paraId="3CB2E18A" w14:textId="77777777" w:rsidTr="002F2355">
        <w:trPr>
          <w:ins w:id="977" w:author="Patricia Mendonça" w:date="2023-04-13T20:14:00Z"/>
        </w:trPr>
        <w:tc>
          <w:tcPr>
            <w:tcW w:w="3823" w:type="dxa"/>
            <w:tcPrChange w:id="978" w:author="Patricia Mendonça" w:date="2023-04-13T20:19:00Z">
              <w:tcPr>
                <w:tcW w:w="4244" w:type="dxa"/>
              </w:tcPr>
            </w:tcPrChange>
          </w:tcPr>
          <w:p w14:paraId="7074D582" w14:textId="77777777" w:rsidR="00EF4CBB" w:rsidRDefault="00EF4CBB" w:rsidP="00267689">
            <w:pPr>
              <w:pStyle w:val="PargrafodaLista"/>
              <w:ind w:left="0"/>
              <w:rPr>
                <w:ins w:id="979" w:author="Patricia Mendonça" w:date="2023-04-13T20:14:00Z"/>
                <w:rFonts w:cstheme="minorHAnsi"/>
              </w:rPr>
            </w:pPr>
            <w:ins w:id="980" w:author="Patricia Mendonça" w:date="2023-04-13T20:14:00Z">
              <w:r>
                <w:rPr>
                  <w:rFonts w:cstheme="minorHAnsi"/>
                </w:rPr>
                <w:t>Quarta-feira</w:t>
              </w:r>
            </w:ins>
          </w:p>
        </w:tc>
        <w:tc>
          <w:tcPr>
            <w:tcW w:w="3945" w:type="dxa"/>
            <w:tcPrChange w:id="981" w:author="Patricia Mendonça" w:date="2023-04-13T20:19:00Z">
              <w:tcPr>
                <w:tcW w:w="4244" w:type="dxa"/>
              </w:tcPr>
            </w:tcPrChange>
          </w:tcPr>
          <w:p w14:paraId="4D2FC55A" w14:textId="47ADAE83" w:rsidR="00EF4CBB" w:rsidRDefault="00EF4CBB" w:rsidP="00267689">
            <w:pPr>
              <w:pStyle w:val="PargrafodaLista"/>
              <w:ind w:left="0"/>
              <w:rPr>
                <w:ins w:id="982" w:author="Patricia Mendonça" w:date="2023-04-13T20:14:00Z"/>
                <w:rFonts w:cstheme="minorHAnsi"/>
              </w:rPr>
            </w:pPr>
            <w:ins w:id="983" w:author="Patricia Mendonça" w:date="2023-04-13T20:15:00Z">
              <w:r>
                <w:t>turma da Lis</w:t>
              </w:r>
              <w:r>
                <w:t>/</w:t>
              </w:r>
              <w:r>
                <w:t>Ligia</w:t>
              </w:r>
            </w:ins>
          </w:p>
        </w:tc>
      </w:tr>
      <w:tr w:rsidR="00EF4CBB" w14:paraId="04A0B90F" w14:textId="77777777" w:rsidTr="002F2355">
        <w:trPr>
          <w:ins w:id="984" w:author="Patricia Mendonça" w:date="2023-04-13T20:14:00Z"/>
        </w:trPr>
        <w:tc>
          <w:tcPr>
            <w:tcW w:w="3823" w:type="dxa"/>
            <w:tcPrChange w:id="985" w:author="Patricia Mendonça" w:date="2023-04-13T20:19:00Z">
              <w:tcPr>
                <w:tcW w:w="4244" w:type="dxa"/>
              </w:tcPr>
            </w:tcPrChange>
          </w:tcPr>
          <w:p w14:paraId="35834ECA" w14:textId="77777777" w:rsidR="00EF4CBB" w:rsidRDefault="00EF4CBB" w:rsidP="00267689">
            <w:pPr>
              <w:pStyle w:val="PargrafodaLista"/>
              <w:ind w:left="0"/>
              <w:rPr>
                <w:ins w:id="986" w:author="Patricia Mendonça" w:date="2023-04-13T20:14:00Z"/>
                <w:rFonts w:cstheme="minorHAnsi"/>
              </w:rPr>
            </w:pPr>
            <w:ins w:id="987" w:author="Patricia Mendonça" w:date="2023-04-13T20:14:00Z">
              <w:r>
                <w:rPr>
                  <w:rFonts w:cstheme="minorHAnsi"/>
                </w:rPr>
                <w:t>Quinta-feira</w:t>
              </w:r>
            </w:ins>
          </w:p>
        </w:tc>
        <w:tc>
          <w:tcPr>
            <w:tcW w:w="3945" w:type="dxa"/>
            <w:tcPrChange w:id="988" w:author="Patricia Mendonça" w:date="2023-04-13T20:19:00Z">
              <w:tcPr>
                <w:tcW w:w="4244" w:type="dxa"/>
              </w:tcPr>
            </w:tcPrChange>
          </w:tcPr>
          <w:p w14:paraId="09726531" w14:textId="247209D1" w:rsidR="00EF4CBB" w:rsidRDefault="00EF4CBB" w:rsidP="00267689">
            <w:pPr>
              <w:pStyle w:val="PargrafodaLista"/>
              <w:ind w:left="0"/>
              <w:rPr>
                <w:ins w:id="989" w:author="Patricia Mendonça" w:date="2023-04-13T20:14:00Z"/>
                <w:rFonts w:cstheme="minorHAnsi"/>
              </w:rPr>
            </w:pPr>
            <w:ins w:id="990" w:author="Patricia Mendonça" w:date="2023-04-13T20:15:00Z">
              <w:r>
                <w:t>turma da Claudinha</w:t>
              </w:r>
            </w:ins>
            <w:ins w:id="991" w:author="Patricia Mendonça" w:date="2023-04-13T20:16:00Z">
              <w:r>
                <w:t>/</w:t>
              </w:r>
              <w:r>
                <w:t>integral do maternal</w:t>
              </w:r>
            </w:ins>
          </w:p>
        </w:tc>
      </w:tr>
      <w:tr w:rsidR="00EF4CBB" w14:paraId="751BE844" w14:textId="77777777" w:rsidTr="002F2355">
        <w:trPr>
          <w:ins w:id="992" w:author="Patricia Mendonça" w:date="2023-04-13T20:14:00Z"/>
        </w:trPr>
        <w:tc>
          <w:tcPr>
            <w:tcW w:w="3823" w:type="dxa"/>
            <w:tcPrChange w:id="993" w:author="Patricia Mendonça" w:date="2023-04-13T20:19:00Z">
              <w:tcPr>
                <w:tcW w:w="4244" w:type="dxa"/>
              </w:tcPr>
            </w:tcPrChange>
          </w:tcPr>
          <w:p w14:paraId="24E82707" w14:textId="77777777" w:rsidR="00EF4CBB" w:rsidRDefault="00EF4CBB" w:rsidP="00267689">
            <w:pPr>
              <w:pStyle w:val="PargrafodaLista"/>
              <w:ind w:left="0"/>
              <w:rPr>
                <w:ins w:id="994" w:author="Patricia Mendonça" w:date="2023-04-13T20:14:00Z"/>
                <w:rFonts w:cstheme="minorHAnsi"/>
              </w:rPr>
            </w:pPr>
            <w:ins w:id="995" w:author="Patricia Mendonça" w:date="2023-04-13T20:14:00Z">
              <w:r>
                <w:rPr>
                  <w:rFonts w:cstheme="minorHAnsi"/>
                </w:rPr>
                <w:t>Sexta-feira</w:t>
              </w:r>
            </w:ins>
          </w:p>
        </w:tc>
        <w:tc>
          <w:tcPr>
            <w:tcW w:w="3945" w:type="dxa"/>
            <w:tcPrChange w:id="996" w:author="Patricia Mendonça" w:date="2023-04-13T20:19:00Z">
              <w:tcPr>
                <w:tcW w:w="4244" w:type="dxa"/>
              </w:tcPr>
            </w:tcPrChange>
          </w:tcPr>
          <w:p w14:paraId="792E0251" w14:textId="463BAB6F" w:rsidR="00EF4CBB" w:rsidRDefault="00EF4CBB" w:rsidP="00267689">
            <w:pPr>
              <w:pStyle w:val="PargrafodaLista"/>
              <w:ind w:left="0"/>
              <w:rPr>
                <w:ins w:id="997" w:author="Patricia Mendonça" w:date="2023-04-13T20:14:00Z"/>
                <w:rFonts w:cstheme="minorHAnsi"/>
              </w:rPr>
            </w:pPr>
            <w:ins w:id="998" w:author="Patricia Mendonça" w:date="2023-04-13T20:16:00Z">
              <w:r>
                <w:t>turma da Luciana</w:t>
              </w:r>
              <w:r>
                <w:t>/</w:t>
              </w:r>
              <w:r>
                <w:t>integral do Jardim (única repetição na escala)</w:t>
              </w:r>
            </w:ins>
          </w:p>
        </w:tc>
      </w:tr>
      <w:tr w:rsidR="00EF4CBB" w14:paraId="5F2F1E4C" w14:textId="77777777" w:rsidTr="002F2355">
        <w:trPr>
          <w:ins w:id="999" w:author="Patricia Mendonça" w:date="2023-04-13T20:14:00Z"/>
        </w:trPr>
        <w:tc>
          <w:tcPr>
            <w:tcW w:w="3823" w:type="dxa"/>
            <w:tcPrChange w:id="1000" w:author="Patricia Mendonça" w:date="2023-04-13T20:19:00Z">
              <w:tcPr>
                <w:tcW w:w="4244" w:type="dxa"/>
              </w:tcPr>
            </w:tcPrChange>
          </w:tcPr>
          <w:p w14:paraId="4AAA68DF" w14:textId="6DC280F3" w:rsidR="00EF4CBB" w:rsidRDefault="00EF4CBB" w:rsidP="00267689">
            <w:pPr>
              <w:pStyle w:val="PargrafodaLista"/>
              <w:ind w:left="0"/>
              <w:rPr>
                <w:ins w:id="1001" w:author="Patricia Mendonça" w:date="2023-04-13T20:14:00Z"/>
                <w:rFonts w:cstheme="minorHAnsi"/>
              </w:rPr>
            </w:pPr>
            <w:ins w:id="1002" w:author="Patricia Mendonça" w:date="2023-04-13T20:14:00Z">
              <w:r>
                <w:rPr>
                  <w:rFonts w:cstheme="minorHAnsi"/>
                </w:rPr>
                <w:t>S</w:t>
              </w:r>
            </w:ins>
            <w:ins w:id="1003" w:author="Patricia Mendonça" w:date="2023-04-13T20:35:00Z">
              <w:r w:rsidR="00B6224C">
                <w:rPr>
                  <w:rFonts w:cstheme="minorHAnsi"/>
                </w:rPr>
                <w:t>á</w:t>
              </w:r>
            </w:ins>
            <w:ins w:id="1004" w:author="Patricia Mendonça" w:date="2023-04-13T20:14:00Z">
              <w:r>
                <w:rPr>
                  <w:rFonts w:cstheme="minorHAnsi"/>
                </w:rPr>
                <w:t>bado</w:t>
              </w:r>
            </w:ins>
            <w:ins w:id="1005" w:author="Patricia Mendonça" w:date="2023-04-13T20:19:00Z">
              <w:r w:rsidR="002F2355">
                <w:rPr>
                  <w:rFonts w:cstheme="minorHAnsi"/>
                </w:rPr>
                <w:t>/Domingo/ Férias</w:t>
              </w:r>
            </w:ins>
            <w:ins w:id="1006" w:author="Patricia Mendonça" w:date="2023-04-13T20:35:00Z">
              <w:r w:rsidR="00B6224C">
                <w:rPr>
                  <w:rFonts w:cstheme="minorHAnsi"/>
                </w:rPr>
                <w:t>/ F</w:t>
              </w:r>
            </w:ins>
            <w:ins w:id="1007" w:author="Patricia Mendonça" w:date="2023-04-13T20:19:00Z">
              <w:r w:rsidR="002F2355">
                <w:rPr>
                  <w:rFonts w:cstheme="minorHAnsi"/>
                </w:rPr>
                <w:t>eriados</w:t>
              </w:r>
            </w:ins>
          </w:p>
        </w:tc>
        <w:tc>
          <w:tcPr>
            <w:tcW w:w="3945" w:type="dxa"/>
            <w:tcPrChange w:id="1008" w:author="Patricia Mendonça" w:date="2023-04-13T20:19:00Z">
              <w:tcPr>
                <w:tcW w:w="4244" w:type="dxa"/>
              </w:tcPr>
            </w:tcPrChange>
          </w:tcPr>
          <w:p w14:paraId="068609B5" w14:textId="73D2774D" w:rsidR="002F2355" w:rsidRDefault="00EF4CBB" w:rsidP="00267689">
            <w:pPr>
              <w:pStyle w:val="PargrafodaLista"/>
              <w:ind w:left="0"/>
              <w:rPr>
                <w:ins w:id="1009" w:author="Patricia Mendonça" w:date="2023-04-13T20:14:00Z"/>
                <w:rFonts w:cstheme="minorHAnsi"/>
              </w:rPr>
            </w:pPr>
            <w:ins w:id="1010" w:author="Patricia Mendonça" w:date="2023-04-13T20:16:00Z">
              <w:r>
                <w:rPr>
                  <w:rFonts w:cstheme="minorHAnsi"/>
                </w:rPr>
                <w:t xml:space="preserve">Leticia (Raul), Leticia (Davi), Jessica (Manu), </w:t>
              </w:r>
              <w:proofErr w:type="spellStart"/>
              <w:r>
                <w:rPr>
                  <w:rFonts w:cstheme="minorHAnsi"/>
                </w:rPr>
                <w:t>Patricia</w:t>
              </w:r>
              <w:proofErr w:type="spellEnd"/>
              <w:r>
                <w:rPr>
                  <w:rFonts w:cstheme="minorHAnsi"/>
                </w:rPr>
                <w:t xml:space="preserve"> (</w:t>
              </w:r>
              <w:proofErr w:type="spellStart"/>
              <w:r>
                <w:rPr>
                  <w:rFonts w:cstheme="minorHAnsi"/>
                </w:rPr>
                <w:t>Micael</w:t>
              </w:r>
              <w:proofErr w:type="spellEnd"/>
              <w:r>
                <w:rPr>
                  <w:rFonts w:cstheme="minorHAnsi"/>
                </w:rPr>
                <w:t>)</w:t>
              </w:r>
            </w:ins>
            <w:ins w:id="1011" w:author="Patricia Mendonça" w:date="2023-04-13T20:17:00Z">
              <w:r w:rsidR="002F2355">
                <w:rPr>
                  <w:rFonts w:cstheme="minorHAnsi"/>
                </w:rPr>
                <w:t xml:space="preserve">, Renata (Vicente) e D. </w:t>
              </w:r>
              <w:proofErr w:type="spellStart"/>
              <w:r w:rsidR="002F2355">
                <w:rPr>
                  <w:rFonts w:cstheme="minorHAnsi"/>
                </w:rPr>
                <w:t>Marilucia</w:t>
              </w:r>
              <w:proofErr w:type="spellEnd"/>
              <w:r w:rsidR="002F2355">
                <w:rPr>
                  <w:rFonts w:cstheme="minorHAnsi"/>
                </w:rPr>
                <w:t xml:space="preserve"> (vó da Alice)</w:t>
              </w:r>
            </w:ins>
          </w:p>
        </w:tc>
      </w:tr>
    </w:tbl>
    <w:p w14:paraId="71A8AE9B" w14:textId="77777777" w:rsidR="002F2355" w:rsidRDefault="002F2355" w:rsidP="00267689">
      <w:pPr>
        <w:pStyle w:val="PargrafodaLista"/>
        <w:ind w:left="0"/>
        <w:rPr>
          <w:ins w:id="1012" w:author="Patricia Mendonça" w:date="2023-04-13T20:19:00Z"/>
          <w:rFonts w:cstheme="minorHAnsi"/>
        </w:rPr>
        <w:sectPr w:rsidR="002F2355" w:rsidSect="008C271B">
          <w:pgSz w:w="11900" w:h="16840"/>
          <w:pgMar w:top="1417" w:right="1701" w:bottom="1417" w:left="1701" w:header="708" w:footer="708" w:gutter="0"/>
          <w:cols w:space="708"/>
          <w:docGrid w:linePitch="360"/>
        </w:sectPr>
      </w:pPr>
    </w:p>
    <w:p w14:paraId="6F1CCB4C" w14:textId="77777777" w:rsidR="002F2355" w:rsidRDefault="002F2355" w:rsidP="003D6796">
      <w:pPr>
        <w:pStyle w:val="PargrafodaLista"/>
        <w:rPr>
          <w:ins w:id="1013" w:author="Patricia Mendonça" w:date="2023-04-13T20:19:00Z"/>
          <w:rFonts w:cstheme="minorHAnsi"/>
        </w:rPr>
        <w:sectPr w:rsidR="002F2355" w:rsidSect="002F2355">
          <w:type w:val="continuous"/>
          <w:pgSz w:w="11900" w:h="16840"/>
          <w:pgMar w:top="1417" w:right="1701" w:bottom="1417" w:left="1701" w:header="708" w:footer="708" w:gutter="0"/>
          <w:cols w:space="708"/>
          <w:docGrid w:linePitch="360"/>
          <w:sectPrChange w:id="1014" w:author="Patricia Mendonça" w:date="2023-04-13T20:19:00Z">
            <w:sectPr w:rsidR="002F2355" w:rsidSect="002F2355">
              <w:pgMar w:top="1417" w:right="1701" w:bottom="1417" w:left="1701" w:header="708" w:footer="708" w:gutter="0"/>
            </w:sectPr>
          </w:sectPrChange>
        </w:sectPr>
      </w:pPr>
    </w:p>
    <w:p w14:paraId="2CA03AFE" w14:textId="5785B460" w:rsidR="00EF4CBB" w:rsidRDefault="00C27C53" w:rsidP="003D6796">
      <w:pPr>
        <w:pStyle w:val="PargrafodaLista"/>
        <w:rPr>
          <w:ins w:id="1015" w:author="Patricia Mendonça" w:date="2023-04-13T20:12:00Z"/>
          <w:rFonts w:cstheme="minorHAnsi"/>
        </w:rPr>
      </w:pPr>
      <w:ins w:id="1016" w:author="Patricia Mendonça" w:date="2023-04-13T20:47:00Z">
        <w:r>
          <w:rPr>
            <w:rFonts w:cstheme="minorHAnsi"/>
          </w:rPr>
          <w:t>- Bambu</w:t>
        </w:r>
      </w:ins>
    </w:p>
    <w:p w14:paraId="05C17FF7" w14:textId="77777777" w:rsidR="00EF4CBB" w:rsidRDefault="00EF4CBB" w:rsidP="003D6796">
      <w:pPr>
        <w:pStyle w:val="PargrafodaLista"/>
        <w:rPr>
          <w:ins w:id="1017" w:author="Patricia Mendonça" w:date="2023-04-13T20:08:00Z"/>
          <w:rFonts w:cstheme="minorHAnsi"/>
        </w:rPr>
      </w:pPr>
    </w:p>
    <w:p w14:paraId="5B49113D" w14:textId="4E51F0BE" w:rsidR="00256563" w:rsidRDefault="00C27C53" w:rsidP="00256563">
      <w:pPr>
        <w:pStyle w:val="PargrafodaLista"/>
        <w:rPr>
          <w:ins w:id="1018" w:author="Patricia Mendonça" w:date="2023-04-13T20:48:00Z"/>
          <w:rFonts w:cstheme="minorHAnsi"/>
        </w:rPr>
      </w:pPr>
      <w:ins w:id="1019" w:author="Patricia Mendonça" w:date="2023-04-13T20:48:00Z">
        <w:r>
          <w:rPr>
            <w:rFonts w:cstheme="minorHAnsi"/>
          </w:rPr>
          <w:t xml:space="preserve">Professora </w:t>
        </w:r>
        <w:proofErr w:type="spellStart"/>
        <w:r>
          <w:rPr>
            <w:rFonts w:cstheme="minorHAnsi"/>
          </w:rPr>
          <w:t>Loris</w:t>
        </w:r>
        <w:proofErr w:type="spellEnd"/>
        <w:r>
          <w:rPr>
            <w:rFonts w:cstheme="minorHAnsi"/>
          </w:rPr>
          <w:t xml:space="preserve"> trouxe que já estão cortando os bambus para fazer um pergolado </w:t>
        </w:r>
        <w:r w:rsidR="00256563">
          <w:rPr>
            <w:rFonts w:cstheme="minorHAnsi"/>
          </w:rPr>
          <w:t>próximo do a</w:t>
        </w:r>
      </w:ins>
      <w:ins w:id="1020" w:author="Patricia Mendonça" w:date="2023-04-13T21:34:00Z">
        <w:r w:rsidR="0066650B">
          <w:rPr>
            <w:rFonts w:cstheme="minorHAnsi"/>
          </w:rPr>
          <w:t xml:space="preserve">tual </w:t>
        </w:r>
      </w:ins>
      <w:ins w:id="1021" w:author="Patricia Mendonça" w:date="2023-04-13T20:48:00Z">
        <w:r w:rsidR="00256563">
          <w:rPr>
            <w:rFonts w:cstheme="minorHAnsi"/>
          </w:rPr>
          <w:t>refeitório</w:t>
        </w:r>
      </w:ins>
      <w:ins w:id="1022" w:author="Patricia Mendonça" w:date="2023-04-13T21:34:00Z">
        <w:r w:rsidR="0066650B">
          <w:rPr>
            <w:rFonts w:cstheme="minorHAnsi"/>
          </w:rPr>
          <w:t>, onde foi o plantio do trigo ano passado</w:t>
        </w:r>
      </w:ins>
      <w:ins w:id="1023" w:author="Patricia Mendonça" w:date="2023-04-13T20:55:00Z">
        <w:r w:rsidR="00256563">
          <w:rPr>
            <w:rFonts w:cstheme="minorHAnsi"/>
          </w:rPr>
          <w:t xml:space="preserve"> </w:t>
        </w:r>
      </w:ins>
      <w:ins w:id="1024" w:author="Patricia Mendonça" w:date="2023-04-13T20:56:00Z">
        <w:r w:rsidR="00256563">
          <w:rPr>
            <w:rFonts w:cstheme="minorHAnsi"/>
          </w:rPr>
          <w:t>(bambus mais jovens sem se preocupar com a conservação)</w:t>
        </w:r>
      </w:ins>
      <w:ins w:id="1025" w:author="Patricia Mendonça" w:date="2023-04-13T20:48:00Z">
        <w:r w:rsidR="00256563">
          <w:rPr>
            <w:rFonts w:cstheme="minorHAnsi"/>
          </w:rPr>
          <w:t>, que será coberto com p</w:t>
        </w:r>
      </w:ins>
      <w:ins w:id="1026" w:author="Patricia Mendonça" w:date="2023-04-13T20:49:00Z">
        <w:r w:rsidR="00256563">
          <w:rPr>
            <w:rFonts w:cstheme="minorHAnsi"/>
          </w:rPr>
          <w:t>é</w:t>
        </w:r>
      </w:ins>
      <w:ins w:id="1027" w:author="Patricia Mendonça" w:date="2023-04-13T20:48:00Z">
        <w:r w:rsidR="00256563">
          <w:rPr>
            <w:rFonts w:cstheme="minorHAnsi"/>
          </w:rPr>
          <w:t>s de maracujá.</w:t>
        </w:r>
      </w:ins>
    </w:p>
    <w:p w14:paraId="123B41C1" w14:textId="5A32AFC5" w:rsidR="00256563" w:rsidRDefault="00256563" w:rsidP="00256563">
      <w:pPr>
        <w:pStyle w:val="PargrafodaLista"/>
        <w:rPr>
          <w:ins w:id="1028" w:author="Patricia Mendonça" w:date="2023-04-13T20:50:00Z"/>
          <w:rFonts w:cstheme="minorHAnsi"/>
        </w:rPr>
      </w:pPr>
      <w:ins w:id="1029" w:author="Patricia Mendonça" w:date="2023-04-13T20:48:00Z">
        <w:r>
          <w:rPr>
            <w:rFonts w:cstheme="minorHAnsi"/>
          </w:rPr>
          <w:t xml:space="preserve">O grêmio do 7, 8 e </w:t>
        </w:r>
        <w:proofErr w:type="gramStart"/>
        <w:r>
          <w:rPr>
            <w:rFonts w:cstheme="minorHAnsi"/>
          </w:rPr>
          <w:t>9 ano</w:t>
        </w:r>
        <w:proofErr w:type="gramEnd"/>
        <w:r>
          <w:rPr>
            <w:rFonts w:cstheme="minorHAnsi"/>
          </w:rPr>
          <w:t xml:space="preserve"> tem a</w:t>
        </w:r>
      </w:ins>
      <w:ins w:id="1030" w:author="Patricia Mendonça" w:date="2023-04-13T20:49:00Z">
        <w:r>
          <w:rPr>
            <w:rFonts w:cstheme="minorHAnsi"/>
          </w:rPr>
          <w:t xml:space="preserve"> ideia de fazer uma sede.</w:t>
        </w:r>
      </w:ins>
      <w:ins w:id="1031" w:author="Patricia Mendonça" w:date="2023-04-13T20:56:00Z">
        <w:r>
          <w:rPr>
            <w:rFonts w:cstheme="minorHAnsi"/>
          </w:rPr>
          <w:t xml:space="preserve"> </w:t>
        </w:r>
        <w:proofErr w:type="spellStart"/>
        <w:r>
          <w:rPr>
            <w:rFonts w:cstheme="minorHAnsi"/>
          </w:rPr>
          <w:t>Estao</w:t>
        </w:r>
        <w:proofErr w:type="spellEnd"/>
        <w:r>
          <w:rPr>
            <w:rFonts w:cstheme="minorHAnsi"/>
          </w:rPr>
          <w:t xml:space="preserve"> pensando em uma cobertura verde </w:t>
        </w:r>
      </w:ins>
      <w:ins w:id="1032" w:author="Patricia Mendonça" w:date="2023-04-13T20:57:00Z">
        <w:r>
          <w:rPr>
            <w:rFonts w:cstheme="minorHAnsi"/>
          </w:rPr>
          <w:t>(plástico com grama). A duração estimada é de cerca de 2 anos.</w:t>
        </w:r>
      </w:ins>
      <w:ins w:id="1033" w:author="Patricia Mendonça" w:date="2023-04-13T20:49:00Z">
        <w:r>
          <w:rPr>
            <w:rFonts w:cstheme="minorHAnsi"/>
          </w:rPr>
          <w:t xml:space="preserve"> Estão conversando com alguns pais</w:t>
        </w:r>
      </w:ins>
      <w:ins w:id="1034" w:author="Patricia Mendonça" w:date="2023-04-13T20:57:00Z">
        <w:r>
          <w:rPr>
            <w:rFonts w:cstheme="minorHAnsi"/>
          </w:rPr>
          <w:t xml:space="preserve"> para isso</w:t>
        </w:r>
      </w:ins>
      <w:ins w:id="1035" w:author="Patricia Mendonça" w:date="2023-04-13T20:49:00Z">
        <w:r>
          <w:rPr>
            <w:rFonts w:cstheme="minorHAnsi"/>
          </w:rPr>
          <w:t>. O professor estima que não usar</w:t>
        </w:r>
      </w:ins>
      <w:ins w:id="1036" w:author="Patricia Mendonça" w:date="2023-04-13T20:57:00Z">
        <w:r>
          <w:rPr>
            <w:rFonts w:cstheme="minorHAnsi"/>
          </w:rPr>
          <w:t>ão</w:t>
        </w:r>
      </w:ins>
      <w:ins w:id="1037" w:author="Patricia Mendonça" w:date="2023-04-13T20:49:00Z">
        <w:r>
          <w:rPr>
            <w:rFonts w:cstheme="minorHAnsi"/>
          </w:rPr>
          <w:t xml:space="preserve"> nem cerca de 10% dos bambus.</w:t>
        </w:r>
      </w:ins>
    </w:p>
    <w:p w14:paraId="1B46C2A5" w14:textId="59872600" w:rsidR="00256563" w:rsidRDefault="00256563" w:rsidP="00256563">
      <w:pPr>
        <w:pStyle w:val="PargrafodaLista"/>
        <w:rPr>
          <w:ins w:id="1038" w:author="Patricia Mendonça" w:date="2023-04-13T20:50:00Z"/>
          <w:rFonts w:cstheme="minorHAnsi"/>
        </w:rPr>
      </w:pPr>
      <w:ins w:id="1039" w:author="Patricia Mendonça" w:date="2023-04-13T20:50:00Z">
        <w:r>
          <w:rPr>
            <w:rFonts w:cstheme="minorHAnsi"/>
          </w:rPr>
          <w:t>Leticia lembrou que se usarem todo o bambu que será removido pela MRV, será ótimo.</w:t>
        </w:r>
      </w:ins>
      <w:ins w:id="1040" w:author="Patricia Mendonça" w:date="2023-04-13T20:51:00Z">
        <w:r>
          <w:rPr>
            <w:rFonts w:cstheme="minorHAnsi"/>
          </w:rPr>
          <w:t xml:space="preserve"> Mas o professor comentou que a construtora retirará praticamente tudo.</w:t>
        </w:r>
      </w:ins>
    </w:p>
    <w:p w14:paraId="2882FD84" w14:textId="0D980049" w:rsidR="00256563" w:rsidRDefault="00256563" w:rsidP="00256563">
      <w:pPr>
        <w:pStyle w:val="PargrafodaLista"/>
        <w:rPr>
          <w:ins w:id="1041" w:author="Patricia Mendonça" w:date="2023-04-13T20:52:00Z"/>
          <w:rFonts w:cstheme="minorHAnsi"/>
        </w:rPr>
      </w:pPr>
      <w:ins w:id="1042" w:author="Patricia Mendonça" w:date="2023-04-13T20:52:00Z">
        <w:r>
          <w:rPr>
            <w:rFonts w:cstheme="minorHAnsi"/>
          </w:rPr>
          <w:t>Ainda podemos estocar e doar também.</w:t>
        </w:r>
      </w:ins>
    </w:p>
    <w:p w14:paraId="1B4F9769" w14:textId="005717F7" w:rsidR="00256563" w:rsidRDefault="00256563" w:rsidP="00256563">
      <w:pPr>
        <w:pStyle w:val="PargrafodaLista"/>
        <w:rPr>
          <w:ins w:id="1043" w:author="Patricia Mendonça" w:date="2023-04-13T20:52:00Z"/>
          <w:rFonts w:cstheme="minorHAnsi"/>
        </w:rPr>
      </w:pPr>
      <w:ins w:id="1044" w:author="Patricia Mendonça" w:date="2023-04-13T20:52:00Z">
        <w:r>
          <w:rPr>
            <w:rFonts w:cstheme="minorHAnsi"/>
          </w:rPr>
          <w:t>Poderemos pegar as raízes e transferir uma parte, pois o bambu pega com facilidade.</w:t>
        </w:r>
      </w:ins>
    </w:p>
    <w:p w14:paraId="3568FBC5" w14:textId="3203F67C" w:rsidR="00256563" w:rsidRDefault="00256563" w:rsidP="00256563">
      <w:pPr>
        <w:pStyle w:val="PargrafodaLista"/>
        <w:rPr>
          <w:ins w:id="1045" w:author="Patricia Mendonça" w:date="2023-04-13T20:52:00Z"/>
          <w:rFonts w:cstheme="minorHAnsi"/>
        </w:rPr>
      </w:pPr>
      <w:ins w:id="1046" w:author="Patricia Mendonça" w:date="2023-04-13T20:52:00Z">
        <w:r>
          <w:rPr>
            <w:rFonts w:cstheme="minorHAnsi"/>
          </w:rPr>
          <w:t xml:space="preserve">Professor </w:t>
        </w:r>
        <w:proofErr w:type="spellStart"/>
        <w:r>
          <w:rPr>
            <w:rFonts w:cstheme="minorHAnsi"/>
          </w:rPr>
          <w:t>Loris</w:t>
        </w:r>
        <w:proofErr w:type="spellEnd"/>
        <w:r>
          <w:rPr>
            <w:rFonts w:cstheme="minorHAnsi"/>
          </w:rPr>
          <w:t xml:space="preserve"> comentou que o bambu pode ser tratado quimicamente e com fogo</w:t>
        </w:r>
      </w:ins>
      <w:ins w:id="1047" w:author="Patricia Mendonça" w:date="2023-04-13T20:54:00Z">
        <w:r>
          <w:rPr>
            <w:rFonts w:cstheme="minorHAnsi"/>
          </w:rPr>
          <w:t xml:space="preserve"> (o que gastaria muito gás, demanda uma espuma)</w:t>
        </w:r>
      </w:ins>
      <w:ins w:id="1048" w:author="Patricia Mendonça" w:date="2023-04-13T20:52:00Z">
        <w:r>
          <w:rPr>
            <w:rFonts w:cstheme="minorHAnsi"/>
          </w:rPr>
          <w:t>.</w:t>
        </w:r>
      </w:ins>
      <w:ins w:id="1049" w:author="Patricia Mendonça" w:date="2023-04-13T20:53:00Z">
        <w:r>
          <w:rPr>
            <w:rFonts w:cstheme="minorHAnsi"/>
          </w:rPr>
          <w:t xml:space="preserve"> Destacou que é complexo o tratamento </w:t>
        </w:r>
      </w:ins>
      <w:ins w:id="1050" w:author="Patricia Mendonça" w:date="2023-04-13T20:57:00Z">
        <w:r>
          <w:rPr>
            <w:rFonts w:cstheme="minorHAnsi"/>
          </w:rPr>
          <w:t>químico.</w:t>
        </w:r>
      </w:ins>
    </w:p>
    <w:p w14:paraId="283F217E" w14:textId="77777777" w:rsidR="00256563" w:rsidRPr="00256563" w:rsidRDefault="00256563" w:rsidP="00256563">
      <w:pPr>
        <w:pStyle w:val="PargrafodaLista"/>
        <w:rPr>
          <w:rFonts w:cstheme="minorHAnsi"/>
          <w:rPrChange w:id="1051" w:author="Patricia Mendonça" w:date="2023-04-13T20:48:00Z">
            <w:rPr/>
          </w:rPrChange>
        </w:rPr>
        <w:pPrChange w:id="1052" w:author="Patricia Mendonça" w:date="2023-04-13T20:48:00Z">
          <w:pPr>
            <w:pStyle w:val="PargrafodaLista"/>
          </w:pPr>
        </w:pPrChange>
      </w:pPr>
    </w:p>
    <w:p w14:paraId="47362BA8" w14:textId="0435A4E6" w:rsidR="007F5FCA" w:rsidRPr="000D77E3" w:rsidRDefault="007F5FCA" w:rsidP="003D6796">
      <w:pPr>
        <w:rPr>
          <w:rFonts w:cstheme="minorHAnsi"/>
          <w:rPrChange w:id="1053" w:author="Patricia Mendonça" w:date="2023-04-13T20:06:00Z">
            <w:rPr/>
          </w:rPrChange>
        </w:rPr>
      </w:pPr>
    </w:p>
    <w:p w14:paraId="78E448A7" w14:textId="6D61A760" w:rsidR="007F5FCA" w:rsidRPr="000D77E3" w:rsidDel="00302968" w:rsidRDefault="007F5FCA" w:rsidP="007F5FCA">
      <w:pPr>
        <w:pStyle w:val="PargrafodaLista"/>
        <w:numPr>
          <w:ilvl w:val="0"/>
          <w:numId w:val="1"/>
        </w:numPr>
        <w:rPr>
          <w:del w:id="1054" w:author="Patricia Mendonça" w:date="2023-04-13T22:04:00Z"/>
          <w:rFonts w:cstheme="minorHAnsi"/>
          <w:rPrChange w:id="1055" w:author="Patricia Mendonça" w:date="2023-04-13T20:06:00Z">
            <w:rPr>
              <w:del w:id="1056" w:author="Patricia Mendonça" w:date="2023-04-13T22:04:00Z"/>
            </w:rPr>
          </w:rPrChange>
        </w:rPr>
      </w:pPr>
      <w:del w:id="1057" w:author="Patricia Mendonça" w:date="2023-04-13T22:04:00Z">
        <w:r w:rsidRPr="000D77E3" w:rsidDel="00302968">
          <w:rPr>
            <w:rFonts w:cstheme="minorHAnsi"/>
            <w:rPrChange w:id="1058" w:author="Patricia Mendonça" w:date="2023-04-13T20:06:00Z">
              <w:rPr/>
            </w:rPrChange>
          </w:rPr>
          <w:delText>Próximos passos da comissão de meio ambiente</w:delText>
        </w:r>
      </w:del>
    </w:p>
    <w:p w14:paraId="2D61CDC9" w14:textId="1583FFD9" w:rsidR="007F5FCA" w:rsidRPr="000D77E3" w:rsidDel="00302968" w:rsidRDefault="007F5FCA" w:rsidP="00521583">
      <w:pPr>
        <w:pStyle w:val="PargrafodaLista"/>
        <w:rPr>
          <w:del w:id="1059" w:author="Patricia Mendonça" w:date="2023-04-13T22:04:00Z"/>
          <w:rFonts w:cstheme="minorHAnsi"/>
          <w:rPrChange w:id="1060" w:author="Patricia Mendonça" w:date="2023-04-13T20:06:00Z">
            <w:rPr>
              <w:del w:id="1061" w:author="Patricia Mendonça" w:date="2023-04-13T22:04:00Z"/>
            </w:rPr>
          </w:rPrChange>
        </w:rPr>
      </w:pPr>
      <w:del w:id="1062" w:author="Patricia Mendonça" w:date="2023-04-13T22:04:00Z">
        <w:r w:rsidRPr="000D77E3" w:rsidDel="00302968">
          <w:rPr>
            <w:rFonts w:cstheme="minorHAnsi"/>
            <w:rPrChange w:id="1063" w:author="Patricia Mendonça" w:date="2023-04-13T20:06:00Z">
              <w:rPr/>
            </w:rPrChange>
          </w:rPr>
          <w:delText>Precisamos colocar uma semente para reflexão no grupo do meio ambiente:</w:delText>
        </w:r>
      </w:del>
    </w:p>
    <w:p w14:paraId="2A6D7099" w14:textId="013956DB" w:rsidR="007F5FCA" w:rsidRPr="000D77E3" w:rsidDel="00302968" w:rsidRDefault="0070522A" w:rsidP="007F5FCA">
      <w:pPr>
        <w:pStyle w:val="PargrafodaLista"/>
        <w:numPr>
          <w:ilvl w:val="0"/>
          <w:numId w:val="3"/>
        </w:numPr>
        <w:rPr>
          <w:del w:id="1064" w:author="Patricia Mendonça" w:date="2023-04-13T22:04:00Z"/>
          <w:rFonts w:cstheme="minorHAnsi"/>
          <w:rPrChange w:id="1065" w:author="Patricia Mendonça" w:date="2023-04-13T20:06:00Z">
            <w:rPr>
              <w:del w:id="1066" w:author="Patricia Mendonça" w:date="2023-04-13T22:04:00Z"/>
            </w:rPr>
          </w:rPrChange>
        </w:rPr>
      </w:pPr>
      <w:del w:id="1067" w:author="Patricia Mendonça" w:date="2023-04-13T22:04:00Z">
        <w:r w:rsidRPr="000D77E3" w:rsidDel="00302968">
          <w:rPr>
            <w:rFonts w:cstheme="minorHAnsi"/>
            <w:rPrChange w:id="1068" w:author="Patricia Mendonça" w:date="2023-04-13T20:06:00Z">
              <w:rPr/>
            </w:rPrChange>
          </w:rPr>
          <w:delText>Vamos refletir: p</w:delText>
        </w:r>
        <w:r w:rsidR="007F5FCA" w:rsidRPr="000D77E3" w:rsidDel="00302968">
          <w:rPr>
            <w:rFonts w:cstheme="minorHAnsi"/>
            <w:rPrChange w:id="1069" w:author="Patricia Mendonça" w:date="2023-04-13T20:06:00Z">
              <w:rPr/>
            </w:rPrChange>
          </w:rPr>
          <w:delText>or que estamos todos aqui neste grupo?</w:delText>
        </w:r>
        <w:r w:rsidRPr="000D77E3" w:rsidDel="00302968">
          <w:rPr>
            <w:rFonts w:cstheme="minorHAnsi"/>
            <w:rPrChange w:id="1070" w:author="Patricia Mendonça" w:date="2023-04-13T20:06:00Z">
              <w:rPr/>
            </w:rPrChange>
          </w:rPr>
          <w:delText xml:space="preserve"> </w:delText>
        </w:r>
      </w:del>
    </w:p>
    <w:p w14:paraId="125CF126" w14:textId="32678FF8" w:rsidR="00224D49" w:rsidRPr="000D77E3" w:rsidDel="00302968" w:rsidRDefault="007F5FCA" w:rsidP="007F5FCA">
      <w:pPr>
        <w:pStyle w:val="PargrafodaLista"/>
        <w:numPr>
          <w:ilvl w:val="0"/>
          <w:numId w:val="3"/>
        </w:numPr>
        <w:rPr>
          <w:del w:id="1071" w:author="Patricia Mendonça" w:date="2023-04-13T22:04:00Z"/>
          <w:rFonts w:cstheme="minorHAnsi"/>
          <w:rPrChange w:id="1072" w:author="Patricia Mendonça" w:date="2023-04-13T20:06:00Z">
            <w:rPr>
              <w:del w:id="1073" w:author="Patricia Mendonça" w:date="2023-04-13T22:04:00Z"/>
            </w:rPr>
          </w:rPrChange>
        </w:rPr>
      </w:pPr>
      <w:del w:id="1074" w:author="Patricia Mendonça" w:date="2023-04-13T22:04:00Z">
        <w:r w:rsidRPr="000D77E3" w:rsidDel="00302968">
          <w:rPr>
            <w:rFonts w:cstheme="minorHAnsi"/>
            <w:rPrChange w:id="1075" w:author="Patricia Mendonça" w:date="2023-04-13T20:06:00Z">
              <w:rPr/>
            </w:rPrChange>
          </w:rPr>
          <w:delText>Precisamos saber com quem poderemos contar para tocar os desafios mencionados nesta reunião.</w:delText>
        </w:r>
      </w:del>
    </w:p>
    <w:p w14:paraId="31494345" w14:textId="1593FB65" w:rsidR="00073C34" w:rsidRPr="000D77E3" w:rsidDel="00302968" w:rsidRDefault="00073C34" w:rsidP="007F5FCA">
      <w:pPr>
        <w:pStyle w:val="PargrafodaLista"/>
        <w:numPr>
          <w:ilvl w:val="0"/>
          <w:numId w:val="3"/>
        </w:numPr>
        <w:rPr>
          <w:del w:id="1076" w:author="Patricia Mendonça" w:date="2023-04-13T22:04:00Z"/>
          <w:rFonts w:cstheme="minorHAnsi"/>
          <w:rPrChange w:id="1077" w:author="Patricia Mendonça" w:date="2023-04-13T20:06:00Z">
            <w:rPr>
              <w:del w:id="1078" w:author="Patricia Mendonça" w:date="2023-04-13T22:04:00Z"/>
            </w:rPr>
          </w:rPrChange>
        </w:rPr>
      </w:pPr>
      <w:del w:id="1079" w:author="Patricia Mendonça" w:date="2023-04-13T22:04:00Z">
        <w:r w:rsidRPr="000D77E3" w:rsidDel="00302968">
          <w:rPr>
            <w:rFonts w:cstheme="minorHAnsi"/>
            <w:rPrChange w:id="1080" w:author="Patricia Mendonça" w:date="2023-04-13T20:06:00Z">
              <w:rPr/>
            </w:rPrChange>
          </w:rPr>
          <w:delText xml:space="preserve">Com que ação </w:delText>
        </w:r>
        <w:r w:rsidR="00A6616C" w:rsidRPr="000D77E3" w:rsidDel="00302968">
          <w:rPr>
            <w:rFonts w:cstheme="minorHAnsi"/>
            <w:rPrChange w:id="1081" w:author="Patricia Mendonça" w:date="2023-04-13T20:06:00Z">
              <w:rPr/>
            </w:rPrChange>
          </w:rPr>
          <w:delText>cada membro</w:delText>
        </w:r>
        <w:r w:rsidRPr="000D77E3" w:rsidDel="00302968">
          <w:rPr>
            <w:rFonts w:cstheme="minorHAnsi"/>
            <w:rPrChange w:id="1082" w:author="Patricia Mendonça" w:date="2023-04-13T20:06:00Z">
              <w:rPr/>
            </w:rPrChange>
          </w:rPr>
          <w:delText xml:space="preserve"> poderia contribuir?</w:delText>
        </w:r>
      </w:del>
    </w:p>
    <w:p w14:paraId="4FFA8140" w14:textId="55103F4D" w:rsidR="00A6616C" w:rsidRPr="000D77E3" w:rsidDel="00302968" w:rsidRDefault="00A6616C" w:rsidP="00AD41C9">
      <w:pPr>
        <w:ind w:left="708"/>
        <w:rPr>
          <w:del w:id="1083" w:author="Patricia Mendonça" w:date="2023-04-13T22:04:00Z"/>
          <w:rFonts w:cstheme="minorHAnsi"/>
          <w:rPrChange w:id="1084" w:author="Patricia Mendonça" w:date="2023-04-13T20:06:00Z">
            <w:rPr>
              <w:del w:id="1085" w:author="Patricia Mendonça" w:date="2023-04-13T22:04:00Z"/>
            </w:rPr>
          </w:rPrChange>
        </w:rPr>
      </w:pPr>
      <w:del w:id="1086" w:author="Patricia Mendonça" w:date="2023-04-13T22:04:00Z">
        <w:r w:rsidRPr="000D77E3" w:rsidDel="00302968">
          <w:rPr>
            <w:rFonts w:cstheme="minorHAnsi"/>
            <w:rPrChange w:id="1087" w:author="Patricia Mendonça" w:date="2023-04-13T20:06:00Z">
              <w:rPr/>
            </w:rPrChange>
          </w:rPr>
          <w:delText>Resumo dos</w:delText>
        </w:r>
        <w:r w:rsidR="003D6796" w:rsidRPr="000D77E3" w:rsidDel="00302968">
          <w:rPr>
            <w:rFonts w:cstheme="minorHAnsi"/>
            <w:rPrChange w:id="1088" w:author="Patricia Mendonça" w:date="2023-04-13T20:06:00Z">
              <w:rPr/>
            </w:rPrChange>
          </w:rPr>
          <w:delText xml:space="preserve"> próximos</w:delText>
        </w:r>
        <w:r w:rsidRPr="000D77E3" w:rsidDel="00302968">
          <w:rPr>
            <w:rFonts w:cstheme="minorHAnsi"/>
            <w:rPrChange w:id="1089" w:author="Patricia Mendonça" w:date="2023-04-13T20:06:00Z">
              <w:rPr/>
            </w:rPrChange>
          </w:rPr>
          <w:delText xml:space="preserve"> passos:</w:delText>
        </w:r>
      </w:del>
    </w:p>
    <w:p w14:paraId="5BB088E8" w14:textId="4AE58CF6" w:rsidR="00A6616C" w:rsidRPr="000D77E3" w:rsidDel="00302968" w:rsidRDefault="00A6616C" w:rsidP="00A6616C">
      <w:pPr>
        <w:pStyle w:val="PargrafodaLista"/>
        <w:numPr>
          <w:ilvl w:val="0"/>
          <w:numId w:val="6"/>
        </w:numPr>
        <w:rPr>
          <w:del w:id="1090" w:author="Patricia Mendonça" w:date="2023-04-13T22:04:00Z"/>
          <w:rFonts w:cstheme="minorHAnsi"/>
          <w:rPrChange w:id="1091" w:author="Patricia Mendonça" w:date="2023-04-13T20:06:00Z">
            <w:rPr>
              <w:del w:id="1092" w:author="Patricia Mendonça" w:date="2023-04-13T22:04:00Z"/>
            </w:rPr>
          </w:rPrChange>
        </w:rPr>
      </w:pPr>
      <w:del w:id="1093" w:author="Patricia Mendonça" w:date="2023-04-13T22:04:00Z">
        <w:r w:rsidRPr="000D77E3" w:rsidDel="00302968">
          <w:rPr>
            <w:rFonts w:cstheme="minorHAnsi"/>
            <w:rPrChange w:id="1094" w:author="Patricia Mendonça" w:date="2023-04-13T20:06:00Z">
              <w:rPr/>
            </w:rPrChange>
          </w:rPr>
          <w:delText>Enviar pergunta: alguma sala do Fundamental gostaria de assumir a responsabilidade de cuidar do galinheiro do Fundamental</w:delText>
        </w:r>
        <w:r w:rsidR="00D9549E" w:rsidRPr="000D77E3" w:rsidDel="00302968">
          <w:rPr>
            <w:rFonts w:cstheme="minorHAnsi"/>
            <w:rPrChange w:id="1095" w:author="Patricia Mendonça" w:date="2023-04-13T20:06:00Z">
              <w:rPr/>
            </w:rPrChange>
          </w:rPr>
          <w:delText xml:space="preserve"> durante os dias letivos</w:delText>
        </w:r>
        <w:r w:rsidR="005B5D65" w:rsidRPr="000D77E3" w:rsidDel="00302968">
          <w:rPr>
            <w:rFonts w:cstheme="minorHAnsi"/>
            <w:rPrChange w:id="1096" w:author="Patricia Mendonça" w:date="2023-04-13T20:06:00Z">
              <w:rPr/>
            </w:rPrChange>
          </w:rPr>
          <w:delText>?</w:delText>
        </w:r>
      </w:del>
    </w:p>
    <w:p w14:paraId="5AAC6803" w14:textId="4E93B00E" w:rsidR="003D6796" w:rsidRPr="000D77E3" w:rsidDel="00302968" w:rsidRDefault="003D6796" w:rsidP="003D6796">
      <w:pPr>
        <w:pStyle w:val="PargrafodaLista"/>
        <w:numPr>
          <w:ilvl w:val="0"/>
          <w:numId w:val="6"/>
        </w:numPr>
        <w:rPr>
          <w:del w:id="1097" w:author="Patricia Mendonça" w:date="2023-04-13T22:04:00Z"/>
          <w:rFonts w:cstheme="minorHAnsi"/>
          <w:rPrChange w:id="1098" w:author="Patricia Mendonça" w:date="2023-04-13T20:06:00Z">
            <w:rPr>
              <w:del w:id="1099" w:author="Patricia Mendonça" w:date="2023-04-13T22:04:00Z"/>
            </w:rPr>
          </w:rPrChange>
        </w:rPr>
      </w:pPr>
      <w:del w:id="1100" w:author="Patricia Mendonça" w:date="2023-04-13T22:04:00Z">
        <w:r w:rsidRPr="000D77E3" w:rsidDel="00302968">
          <w:rPr>
            <w:rFonts w:cstheme="minorHAnsi"/>
            <w:rPrChange w:id="1101" w:author="Patricia Mendonça" w:date="2023-04-13T20:06:00Z">
              <w:rPr/>
            </w:rPrChange>
          </w:rPr>
          <w:delText>Let</w:delText>
        </w:r>
        <w:r w:rsidR="005B5D65" w:rsidRPr="000D77E3" w:rsidDel="00302968">
          <w:rPr>
            <w:rFonts w:cstheme="minorHAnsi"/>
            <w:rPrChange w:id="1102" w:author="Patricia Mendonça" w:date="2023-04-13T20:06:00Z">
              <w:rPr/>
            </w:rPrChange>
          </w:rPr>
          <w:delText>í</w:delText>
        </w:r>
        <w:r w:rsidRPr="000D77E3" w:rsidDel="00302968">
          <w:rPr>
            <w:rFonts w:cstheme="minorHAnsi"/>
            <w:rPrChange w:id="1103" w:author="Patricia Mendonça" w:date="2023-04-13T20:06:00Z">
              <w:rPr/>
            </w:rPrChange>
          </w:rPr>
          <w:delText>cia se propôs a marcar um dia no Fundamental para entender melhor os impactos da obra da MRV e as alternativas para o bambu.</w:delText>
        </w:r>
      </w:del>
    </w:p>
    <w:p w14:paraId="554070A3" w14:textId="14BF15D2" w:rsidR="003D6796" w:rsidRPr="000D77E3" w:rsidDel="00302968" w:rsidRDefault="003D6796" w:rsidP="003D6796">
      <w:pPr>
        <w:pStyle w:val="PargrafodaLista"/>
        <w:numPr>
          <w:ilvl w:val="0"/>
          <w:numId w:val="6"/>
        </w:numPr>
        <w:rPr>
          <w:del w:id="1104" w:author="Patricia Mendonça" w:date="2023-04-13T22:04:00Z"/>
          <w:rFonts w:cstheme="minorHAnsi"/>
          <w:rPrChange w:id="1105" w:author="Patricia Mendonça" w:date="2023-04-13T20:06:00Z">
            <w:rPr>
              <w:del w:id="1106" w:author="Patricia Mendonça" w:date="2023-04-13T22:04:00Z"/>
            </w:rPr>
          </w:rPrChange>
        </w:rPr>
      </w:pPr>
      <w:del w:id="1107" w:author="Patricia Mendonça" w:date="2023-04-13T22:04:00Z">
        <w:r w:rsidRPr="000D77E3" w:rsidDel="00302968">
          <w:rPr>
            <w:rFonts w:cstheme="minorHAnsi"/>
            <w:rPrChange w:id="1108" w:author="Patricia Mendonça" w:date="2023-04-13T20:06:00Z">
              <w:rPr/>
            </w:rPrChange>
          </w:rPr>
          <w:delText xml:space="preserve">Isabel se prontificou a pedir ajuda para o Pedro, pai do Felipe do </w:delText>
        </w:r>
        <w:r w:rsidR="005B5D65" w:rsidRPr="000D77E3" w:rsidDel="00302968">
          <w:rPr>
            <w:rFonts w:cstheme="minorHAnsi"/>
            <w:rPrChange w:id="1109" w:author="Patricia Mendonça" w:date="2023-04-13T20:06:00Z">
              <w:rPr/>
            </w:rPrChange>
          </w:rPr>
          <w:delText>3</w:delText>
        </w:r>
        <w:r w:rsidRPr="000D77E3" w:rsidDel="00302968">
          <w:rPr>
            <w:rFonts w:cstheme="minorHAnsi"/>
            <w:vertAlign w:val="superscript"/>
            <w:rPrChange w:id="1110" w:author="Patricia Mendonça" w:date="2023-04-13T20:06:00Z">
              <w:rPr>
                <w:vertAlign w:val="superscript"/>
              </w:rPr>
            </w:rPrChange>
          </w:rPr>
          <w:delText>o</w:delText>
        </w:r>
        <w:r w:rsidRPr="000D77E3" w:rsidDel="00302968">
          <w:rPr>
            <w:rFonts w:cstheme="minorHAnsi"/>
            <w:rPrChange w:id="1111" w:author="Patricia Mendonça" w:date="2023-04-13T20:06:00Z">
              <w:rPr/>
            </w:rPrChange>
          </w:rPr>
          <w:delText xml:space="preserve"> ano, acerca do impacto relativo à nascente e levantamento de outros impactos ambientais.</w:delText>
        </w:r>
      </w:del>
    </w:p>
    <w:p w14:paraId="1AA40C06" w14:textId="638014B5" w:rsidR="003D6796" w:rsidRPr="000D77E3" w:rsidDel="00302968" w:rsidRDefault="003D6796" w:rsidP="003D6796">
      <w:pPr>
        <w:pStyle w:val="PargrafodaLista"/>
        <w:numPr>
          <w:ilvl w:val="0"/>
          <w:numId w:val="6"/>
        </w:numPr>
        <w:rPr>
          <w:del w:id="1112" w:author="Patricia Mendonça" w:date="2023-04-13T22:04:00Z"/>
          <w:rFonts w:cstheme="minorHAnsi"/>
          <w:rPrChange w:id="1113" w:author="Patricia Mendonça" w:date="2023-04-13T20:06:00Z">
            <w:rPr>
              <w:del w:id="1114" w:author="Patricia Mendonça" w:date="2023-04-13T22:04:00Z"/>
            </w:rPr>
          </w:rPrChange>
        </w:rPr>
      </w:pPr>
      <w:del w:id="1115" w:author="Patricia Mendonça" w:date="2023-04-13T22:04:00Z">
        <w:r w:rsidRPr="000D77E3" w:rsidDel="00302968">
          <w:rPr>
            <w:rFonts w:cstheme="minorHAnsi"/>
            <w:rPrChange w:id="1116" w:author="Patricia Mendonça" w:date="2023-04-13T20:06:00Z">
              <w:rPr/>
            </w:rPrChange>
          </w:rPr>
          <w:delText>Isabel se propôs a rascunhar a apresentação relativa ao Programa Jornada Lixo Zero nas salas e Emilio a complementará.</w:delText>
        </w:r>
      </w:del>
    </w:p>
    <w:p w14:paraId="707A3083" w14:textId="0A00E1CF" w:rsidR="003D6796" w:rsidRPr="000D77E3" w:rsidDel="00302968" w:rsidRDefault="003D6796" w:rsidP="003D6796">
      <w:pPr>
        <w:pStyle w:val="PargrafodaLista"/>
        <w:numPr>
          <w:ilvl w:val="0"/>
          <w:numId w:val="6"/>
        </w:numPr>
        <w:rPr>
          <w:del w:id="1117" w:author="Patricia Mendonça" w:date="2023-04-13T22:04:00Z"/>
          <w:rFonts w:cstheme="minorHAnsi"/>
          <w:rPrChange w:id="1118" w:author="Patricia Mendonça" w:date="2023-04-13T20:06:00Z">
            <w:rPr>
              <w:del w:id="1119" w:author="Patricia Mendonça" w:date="2023-04-13T22:04:00Z"/>
            </w:rPr>
          </w:rPrChange>
        </w:rPr>
      </w:pPr>
      <w:del w:id="1120" w:author="Patricia Mendonça" w:date="2023-04-13T22:04:00Z">
        <w:r w:rsidRPr="000D77E3" w:rsidDel="00302968">
          <w:rPr>
            <w:rFonts w:cstheme="minorHAnsi"/>
            <w:rPrChange w:id="1121" w:author="Patricia Mendonça" w:date="2023-04-13T20:06:00Z">
              <w:rPr/>
            </w:rPrChange>
          </w:rPr>
          <w:delText>André (comissão de infraestrutura) em conjunto com Isabel definirão o local para armazenar as lâmpadas no Fundamental at</w:delText>
        </w:r>
        <w:r w:rsidR="005B5D65" w:rsidRPr="000D77E3" w:rsidDel="00302968">
          <w:rPr>
            <w:rFonts w:cstheme="minorHAnsi"/>
            <w:rPrChange w:id="1122" w:author="Patricia Mendonça" w:date="2023-04-13T20:06:00Z">
              <w:rPr/>
            </w:rPrChange>
          </w:rPr>
          <w:delText>é</w:delText>
        </w:r>
        <w:r w:rsidRPr="000D77E3" w:rsidDel="00302968">
          <w:rPr>
            <w:rFonts w:cstheme="minorHAnsi"/>
            <w:rPrChange w:id="1123" w:author="Patricia Mendonça" w:date="2023-04-13T20:06:00Z">
              <w:rPr/>
            </w:rPrChange>
          </w:rPr>
          <w:delText xml:space="preserve"> que sejam encaminhadas para descarte.</w:delText>
        </w:r>
      </w:del>
    </w:p>
    <w:p w14:paraId="03043D54" w14:textId="49FFE4A4" w:rsidR="003D6796" w:rsidRPr="000D77E3" w:rsidDel="00302968" w:rsidRDefault="003D6796" w:rsidP="003D6796">
      <w:pPr>
        <w:pStyle w:val="PargrafodaLista"/>
        <w:numPr>
          <w:ilvl w:val="0"/>
          <w:numId w:val="6"/>
        </w:numPr>
        <w:rPr>
          <w:del w:id="1124" w:author="Patricia Mendonça" w:date="2023-04-13T22:04:00Z"/>
          <w:rFonts w:cstheme="minorHAnsi"/>
          <w:rPrChange w:id="1125" w:author="Patricia Mendonça" w:date="2023-04-13T20:06:00Z">
            <w:rPr>
              <w:del w:id="1126" w:author="Patricia Mendonça" w:date="2023-04-13T22:04:00Z"/>
            </w:rPr>
          </w:rPrChange>
        </w:rPr>
      </w:pPr>
      <w:del w:id="1127" w:author="Patricia Mendonça" w:date="2023-04-13T22:04:00Z">
        <w:r w:rsidRPr="000D77E3" w:rsidDel="00302968">
          <w:rPr>
            <w:rFonts w:cstheme="minorHAnsi"/>
            <w:rPrChange w:id="1128" w:author="Patricia Mendonça" w:date="2023-04-13T20:06:00Z">
              <w:rPr/>
            </w:rPrChange>
          </w:rPr>
          <w:delText>Patrícia ficou de alinhar com o corpo pedagógico do Jardim (via Beta que é nossa ponte) como está a situação atua</w:delText>
        </w:r>
        <w:r w:rsidR="005B5D65" w:rsidRPr="000D77E3" w:rsidDel="00302968">
          <w:rPr>
            <w:rFonts w:cstheme="minorHAnsi"/>
            <w:rPrChange w:id="1129" w:author="Patricia Mendonça" w:date="2023-04-13T20:06:00Z">
              <w:rPr/>
            </w:rPrChange>
          </w:rPr>
          <w:delText>l</w:delText>
        </w:r>
        <w:r w:rsidRPr="000D77E3" w:rsidDel="00302968">
          <w:rPr>
            <w:rFonts w:cstheme="minorHAnsi"/>
            <w:rPrChange w:id="1130" w:author="Patricia Mendonça" w:date="2023-04-13T20:06:00Z">
              <w:rPr/>
            </w:rPrChange>
          </w:rPr>
          <w:delText xml:space="preserve"> das galinhas.</w:delText>
        </w:r>
      </w:del>
    </w:p>
    <w:p w14:paraId="7B093C63" w14:textId="571DD900" w:rsidR="00A6616C" w:rsidRPr="000D77E3" w:rsidDel="00302968" w:rsidRDefault="003D6796" w:rsidP="003D6796">
      <w:pPr>
        <w:pStyle w:val="PargrafodaLista"/>
        <w:numPr>
          <w:ilvl w:val="0"/>
          <w:numId w:val="6"/>
        </w:numPr>
        <w:rPr>
          <w:del w:id="1131" w:author="Patricia Mendonça" w:date="2023-04-13T22:04:00Z"/>
          <w:rFonts w:cstheme="minorHAnsi"/>
          <w:rPrChange w:id="1132" w:author="Patricia Mendonça" w:date="2023-04-13T20:06:00Z">
            <w:rPr>
              <w:del w:id="1133" w:author="Patricia Mendonça" w:date="2023-04-13T22:04:00Z"/>
            </w:rPr>
          </w:rPrChange>
        </w:rPr>
      </w:pPr>
      <w:del w:id="1134" w:author="Patricia Mendonça" w:date="2023-04-13T22:04:00Z">
        <w:r w:rsidRPr="000D77E3" w:rsidDel="00302968">
          <w:rPr>
            <w:rFonts w:cstheme="minorHAnsi"/>
            <w:rPrChange w:id="1135" w:author="Patricia Mendonça" w:date="2023-04-13T20:06:00Z">
              <w:rPr/>
            </w:rPrChange>
          </w:rPr>
          <w:delText xml:space="preserve">Próxima reunião: </w:delText>
        </w:r>
        <w:r w:rsidR="005B5D65" w:rsidRPr="000D77E3" w:rsidDel="00302968">
          <w:rPr>
            <w:rFonts w:cstheme="minorHAnsi"/>
            <w:rPrChange w:id="1136" w:author="Patricia Mendonça" w:date="2023-04-13T20:06:00Z">
              <w:rPr/>
            </w:rPrChange>
          </w:rPr>
          <w:delText>quinta</w:delText>
        </w:r>
        <w:r w:rsidRPr="000D77E3" w:rsidDel="00302968">
          <w:rPr>
            <w:rFonts w:cstheme="minorHAnsi"/>
            <w:rPrChange w:id="1137" w:author="Patricia Mendonça" w:date="2023-04-13T20:06:00Z">
              <w:rPr/>
            </w:rPrChange>
          </w:rPr>
          <w:delText>, dia 1</w:delText>
        </w:r>
        <w:r w:rsidR="005B5D65" w:rsidRPr="000D77E3" w:rsidDel="00302968">
          <w:rPr>
            <w:rFonts w:cstheme="minorHAnsi"/>
            <w:rPrChange w:id="1138" w:author="Patricia Mendonça" w:date="2023-04-13T20:06:00Z">
              <w:rPr/>
            </w:rPrChange>
          </w:rPr>
          <w:delText>3</w:delText>
        </w:r>
        <w:r w:rsidRPr="000D77E3" w:rsidDel="00302968">
          <w:rPr>
            <w:rFonts w:cstheme="minorHAnsi"/>
            <w:rPrChange w:id="1139" w:author="Patricia Mendonça" w:date="2023-04-13T20:06:00Z">
              <w:rPr/>
            </w:rPrChange>
          </w:rPr>
          <w:delText>/04, às 20h30 para traçar uma estratégia para o evento Janelas Abertas</w:delText>
        </w:r>
        <w:r w:rsidR="005B5D65" w:rsidRPr="000D77E3" w:rsidDel="00302968">
          <w:rPr>
            <w:rFonts w:cstheme="minorHAnsi"/>
            <w:rPrChange w:id="1140" w:author="Patricia Mendonça" w:date="2023-04-13T20:06:00Z">
              <w:rPr/>
            </w:rPrChange>
          </w:rPr>
          <w:delText>, que acontecerá em 15/04</w:delText>
        </w:r>
        <w:r w:rsidRPr="000D77E3" w:rsidDel="00302968">
          <w:rPr>
            <w:rFonts w:cstheme="minorHAnsi"/>
            <w:rPrChange w:id="1141" w:author="Patricia Mendonça" w:date="2023-04-13T20:06:00Z">
              <w:rPr/>
            </w:rPrChange>
          </w:rPr>
          <w:delText xml:space="preserve">. </w:delText>
        </w:r>
      </w:del>
    </w:p>
    <w:p w14:paraId="78B62322" w14:textId="4FC1CCE1" w:rsidR="00EA79EE" w:rsidRPr="000D77E3" w:rsidDel="00302968" w:rsidRDefault="003D6796" w:rsidP="00FD2C3E">
      <w:pPr>
        <w:pStyle w:val="PargrafodaLista"/>
        <w:numPr>
          <w:ilvl w:val="0"/>
          <w:numId w:val="6"/>
        </w:numPr>
        <w:rPr>
          <w:del w:id="1142" w:author="Patricia Mendonça" w:date="2023-04-13T22:04:00Z"/>
          <w:rFonts w:cstheme="minorHAnsi"/>
          <w:rPrChange w:id="1143" w:author="Patricia Mendonça" w:date="2023-04-13T20:06:00Z">
            <w:rPr>
              <w:del w:id="1144" w:author="Patricia Mendonça" w:date="2023-04-13T22:04:00Z"/>
            </w:rPr>
          </w:rPrChange>
        </w:rPr>
      </w:pPr>
      <w:del w:id="1145" w:author="Patricia Mendonça" w:date="2023-04-13T22:04:00Z">
        <w:r w:rsidRPr="000D77E3" w:rsidDel="00302968">
          <w:rPr>
            <w:rFonts w:cstheme="minorHAnsi"/>
            <w:rPrChange w:id="1146" w:author="Patricia Mendonça" w:date="2023-04-13T20:06:00Z">
              <w:rPr/>
            </w:rPrChange>
          </w:rPr>
          <w:delText xml:space="preserve">Patrícia colocará no grupo de </w:delText>
        </w:r>
        <w:r w:rsidR="005B5D65" w:rsidRPr="000D77E3" w:rsidDel="00302968">
          <w:rPr>
            <w:rFonts w:cstheme="minorHAnsi"/>
            <w:rPrChange w:id="1147" w:author="Patricia Mendonça" w:date="2023-04-13T20:06:00Z">
              <w:rPr/>
            </w:rPrChange>
          </w:rPr>
          <w:delText>WhatsApp</w:delText>
        </w:r>
        <w:r w:rsidRPr="000D77E3" w:rsidDel="00302968">
          <w:rPr>
            <w:rFonts w:cstheme="minorHAnsi"/>
            <w:rPrChange w:id="1148" w:author="Patricia Mendonça" w:date="2023-04-13T20:06:00Z">
              <w:rPr/>
            </w:rPrChange>
          </w:rPr>
          <w:delText xml:space="preserve"> do meio ambiente as perguntas com sementes para reflexão e para organização do grupo antes do evento Janelas Abertas.</w:delText>
        </w:r>
      </w:del>
    </w:p>
    <w:p w14:paraId="362092EB" w14:textId="27764E0E" w:rsidR="00D9549E" w:rsidRPr="000D77E3" w:rsidDel="00302968" w:rsidRDefault="00D9549E" w:rsidP="00FD2C3E">
      <w:pPr>
        <w:pStyle w:val="PargrafodaLista"/>
        <w:numPr>
          <w:ilvl w:val="0"/>
          <w:numId w:val="6"/>
        </w:numPr>
        <w:rPr>
          <w:del w:id="1149" w:author="Patricia Mendonça" w:date="2023-04-13T22:04:00Z"/>
          <w:rFonts w:cstheme="minorHAnsi"/>
          <w:rPrChange w:id="1150" w:author="Patricia Mendonça" w:date="2023-04-13T20:06:00Z">
            <w:rPr>
              <w:del w:id="1151" w:author="Patricia Mendonça" w:date="2023-04-13T22:04:00Z"/>
            </w:rPr>
          </w:rPrChange>
        </w:rPr>
      </w:pPr>
      <w:del w:id="1152" w:author="Patricia Mendonça" w:date="2023-04-13T22:04:00Z">
        <w:r w:rsidRPr="000D77E3" w:rsidDel="00302968">
          <w:rPr>
            <w:rFonts w:cstheme="minorHAnsi"/>
            <w:rPrChange w:id="1153" w:author="Patricia Mendonça" w:date="2023-04-13T20:06:00Z">
              <w:rPr/>
            </w:rPrChange>
          </w:rPr>
          <w:delText xml:space="preserve">Isabel irá verificar </w:delText>
        </w:r>
        <w:r w:rsidR="006C30CB" w:rsidRPr="000D77E3" w:rsidDel="00302968">
          <w:rPr>
            <w:rFonts w:cstheme="minorHAnsi"/>
            <w:rPrChange w:id="1154" w:author="Patricia Mendonça" w:date="2023-04-13T20:06:00Z">
              <w:rPr/>
            </w:rPrChange>
          </w:rPr>
          <w:delText>em outras escolas Waldorfs, como comissões de meio ambiente se estruturam, atuam, etc.</w:delText>
        </w:r>
      </w:del>
    </w:p>
    <w:p w14:paraId="73B3D6BE" w14:textId="738C1E1D" w:rsidR="00EA79EE" w:rsidRDefault="00EA79EE">
      <w:pPr>
        <w:rPr>
          <w:ins w:id="1155" w:author="Patricia Mendonça" w:date="2023-04-13T22:01:00Z"/>
          <w:rFonts w:cstheme="minorHAnsi"/>
        </w:rPr>
      </w:pPr>
    </w:p>
    <w:p w14:paraId="0E4B6608" w14:textId="77777777" w:rsidR="00302968" w:rsidRPr="00267689" w:rsidRDefault="00302968" w:rsidP="00302968">
      <w:pPr>
        <w:rPr>
          <w:ins w:id="1156" w:author="Patricia Mendonça" w:date="2023-04-13T22:01:00Z"/>
          <w:rFonts w:cstheme="minorHAnsi"/>
        </w:rPr>
      </w:pPr>
      <w:ins w:id="1157" w:author="Patricia Mendonça" w:date="2023-04-13T22:01:00Z">
        <w:r>
          <w:rPr>
            <w:rFonts w:cstheme="minorHAnsi"/>
          </w:rPr>
          <w:t>Finalizamos a reunião com um verso:</w:t>
        </w:r>
      </w:ins>
    </w:p>
    <w:p w14:paraId="7D95FD4C" w14:textId="77777777" w:rsidR="00302968" w:rsidRPr="00267689" w:rsidRDefault="00302968" w:rsidP="00302968">
      <w:pPr>
        <w:shd w:val="clear" w:color="auto" w:fill="FFFFFF"/>
        <w:rPr>
          <w:ins w:id="1158" w:author="Patricia Mendonça" w:date="2023-04-13T22:01:00Z"/>
          <w:rFonts w:cstheme="minorHAnsi"/>
          <w:color w:val="202124"/>
        </w:rPr>
      </w:pPr>
      <w:ins w:id="1159" w:author="Patricia Mendonça" w:date="2023-04-13T22:01:00Z">
        <w:r w:rsidRPr="00267689">
          <w:rPr>
            <w:rStyle w:val="hgkelc"/>
            <w:rFonts w:cstheme="minorHAnsi"/>
            <w:color w:val="040C28"/>
            <w:lang w:val="pt-PT"/>
          </w:rPr>
          <w:t>“Se estivermos vigilantes, não passará um só dia sem que aconteça um milagre em nossas vidas.”</w:t>
        </w:r>
      </w:ins>
    </w:p>
    <w:p w14:paraId="7E2335E1" w14:textId="77777777" w:rsidR="00302968" w:rsidRPr="00267689" w:rsidRDefault="00302968" w:rsidP="00302968">
      <w:pPr>
        <w:shd w:val="clear" w:color="auto" w:fill="FFFFFF"/>
        <w:jc w:val="right"/>
        <w:rPr>
          <w:ins w:id="1160" w:author="Patricia Mendonça" w:date="2023-04-13T22:01:00Z"/>
          <w:rFonts w:cstheme="minorHAnsi"/>
          <w:color w:val="202124"/>
          <w:spacing w:val="-1"/>
        </w:rPr>
      </w:pPr>
      <w:ins w:id="1161" w:author="Patricia Mendonça" w:date="2023-04-13T22:01:00Z">
        <w:r w:rsidRPr="00267689">
          <w:rPr>
            <w:rFonts w:cstheme="minorHAnsi"/>
            <w:color w:val="202124"/>
            <w:spacing w:val="-1"/>
          </w:rPr>
          <w:t>Rudolf Steiner</w:t>
        </w:r>
      </w:ins>
    </w:p>
    <w:p w14:paraId="616C2EC7" w14:textId="77777777" w:rsidR="00302968" w:rsidRPr="000D77E3" w:rsidRDefault="00302968">
      <w:pPr>
        <w:rPr>
          <w:rFonts w:cstheme="minorHAnsi"/>
          <w:rPrChange w:id="1162" w:author="Patricia Mendonça" w:date="2023-04-13T20:06:00Z">
            <w:rPr/>
          </w:rPrChange>
        </w:rPr>
      </w:pPr>
    </w:p>
    <w:sectPr w:rsidR="00302968" w:rsidRPr="000D77E3" w:rsidSect="002F2355">
      <w:type w:val="continuous"/>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1426E" w14:textId="77777777" w:rsidR="003F5DEA" w:rsidRDefault="003F5DEA" w:rsidP="002658B9">
      <w:r>
        <w:separator/>
      </w:r>
    </w:p>
  </w:endnote>
  <w:endnote w:type="continuationSeparator" w:id="0">
    <w:p w14:paraId="50F90C4B" w14:textId="77777777" w:rsidR="003F5DEA" w:rsidRDefault="003F5DEA" w:rsidP="00265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2EB0A" w14:textId="77777777" w:rsidR="003F5DEA" w:rsidRDefault="003F5DEA" w:rsidP="002658B9">
      <w:r>
        <w:separator/>
      </w:r>
    </w:p>
  </w:footnote>
  <w:footnote w:type="continuationSeparator" w:id="0">
    <w:p w14:paraId="7057B1A6" w14:textId="77777777" w:rsidR="003F5DEA" w:rsidRDefault="003F5DEA" w:rsidP="00265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454EA"/>
    <w:multiLevelType w:val="hybridMultilevel"/>
    <w:tmpl w:val="CAC6B64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AA93857"/>
    <w:multiLevelType w:val="hybridMultilevel"/>
    <w:tmpl w:val="660690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754BBB"/>
    <w:multiLevelType w:val="hybridMultilevel"/>
    <w:tmpl w:val="AAE0D928"/>
    <w:lvl w:ilvl="0" w:tplc="0254BB6C">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1C202061"/>
    <w:multiLevelType w:val="hybridMultilevel"/>
    <w:tmpl w:val="9C70E70A"/>
    <w:lvl w:ilvl="0" w:tplc="04160001">
      <w:start w:val="1"/>
      <w:numFmt w:val="bullet"/>
      <w:lvlText w:val=""/>
      <w:lvlJc w:val="left"/>
      <w:pPr>
        <w:ind w:left="1493" w:hanging="360"/>
      </w:pPr>
      <w:rPr>
        <w:rFonts w:ascii="Symbol" w:hAnsi="Symbol" w:hint="default"/>
      </w:rPr>
    </w:lvl>
    <w:lvl w:ilvl="1" w:tplc="04160003" w:tentative="1">
      <w:start w:val="1"/>
      <w:numFmt w:val="bullet"/>
      <w:lvlText w:val="o"/>
      <w:lvlJc w:val="left"/>
      <w:pPr>
        <w:ind w:left="2213" w:hanging="360"/>
      </w:pPr>
      <w:rPr>
        <w:rFonts w:ascii="Courier New" w:hAnsi="Courier New" w:hint="default"/>
      </w:rPr>
    </w:lvl>
    <w:lvl w:ilvl="2" w:tplc="04160005" w:tentative="1">
      <w:start w:val="1"/>
      <w:numFmt w:val="bullet"/>
      <w:lvlText w:val=""/>
      <w:lvlJc w:val="left"/>
      <w:pPr>
        <w:ind w:left="2933" w:hanging="360"/>
      </w:pPr>
      <w:rPr>
        <w:rFonts w:ascii="Wingdings" w:hAnsi="Wingdings" w:hint="default"/>
      </w:rPr>
    </w:lvl>
    <w:lvl w:ilvl="3" w:tplc="04160001" w:tentative="1">
      <w:start w:val="1"/>
      <w:numFmt w:val="bullet"/>
      <w:lvlText w:val=""/>
      <w:lvlJc w:val="left"/>
      <w:pPr>
        <w:ind w:left="3653" w:hanging="360"/>
      </w:pPr>
      <w:rPr>
        <w:rFonts w:ascii="Symbol" w:hAnsi="Symbol" w:hint="default"/>
      </w:rPr>
    </w:lvl>
    <w:lvl w:ilvl="4" w:tplc="04160003" w:tentative="1">
      <w:start w:val="1"/>
      <w:numFmt w:val="bullet"/>
      <w:lvlText w:val="o"/>
      <w:lvlJc w:val="left"/>
      <w:pPr>
        <w:ind w:left="4373" w:hanging="360"/>
      </w:pPr>
      <w:rPr>
        <w:rFonts w:ascii="Courier New" w:hAnsi="Courier New" w:hint="default"/>
      </w:rPr>
    </w:lvl>
    <w:lvl w:ilvl="5" w:tplc="04160005" w:tentative="1">
      <w:start w:val="1"/>
      <w:numFmt w:val="bullet"/>
      <w:lvlText w:val=""/>
      <w:lvlJc w:val="left"/>
      <w:pPr>
        <w:ind w:left="5093" w:hanging="360"/>
      </w:pPr>
      <w:rPr>
        <w:rFonts w:ascii="Wingdings" w:hAnsi="Wingdings" w:hint="default"/>
      </w:rPr>
    </w:lvl>
    <w:lvl w:ilvl="6" w:tplc="04160001" w:tentative="1">
      <w:start w:val="1"/>
      <w:numFmt w:val="bullet"/>
      <w:lvlText w:val=""/>
      <w:lvlJc w:val="left"/>
      <w:pPr>
        <w:ind w:left="5813" w:hanging="360"/>
      </w:pPr>
      <w:rPr>
        <w:rFonts w:ascii="Symbol" w:hAnsi="Symbol" w:hint="default"/>
      </w:rPr>
    </w:lvl>
    <w:lvl w:ilvl="7" w:tplc="04160003" w:tentative="1">
      <w:start w:val="1"/>
      <w:numFmt w:val="bullet"/>
      <w:lvlText w:val="o"/>
      <w:lvlJc w:val="left"/>
      <w:pPr>
        <w:ind w:left="6533" w:hanging="360"/>
      </w:pPr>
      <w:rPr>
        <w:rFonts w:ascii="Courier New" w:hAnsi="Courier New" w:hint="default"/>
      </w:rPr>
    </w:lvl>
    <w:lvl w:ilvl="8" w:tplc="04160005" w:tentative="1">
      <w:start w:val="1"/>
      <w:numFmt w:val="bullet"/>
      <w:lvlText w:val=""/>
      <w:lvlJc w:val="left"/>
      <w:pPr>
        <w:ind w:left="7253" w:hanging="360"/>
      </w:pPr>
      <w:rPr>
        <w:rFonts w:ascii="Wingdings" w:hAnsi="Wingdings" w:hint="default"/>
      </w:rPr>
    </w:lvl>
  </w:abstractNum>
  <w:abstractNum w:abstractNumId="4" w15:restartNumberingAfterBreak="0">
    <w:nsid w:val="2CD80C16"/>
    <w:multiLevelType w:val="hybridMultilevel"/>
    <w:tmpl w:val="96D845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E312908"/>
    <w:multiLevelType w:val="hybridMultilevel"/>
    <w:tmpl w:val="C958C32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77E42E73"/>
    <w:multiLevelType w:val="hybridMultilevel"/>
    <w:tmpl w:val="3746D3C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0"/>
  </w:num>
  <w:num w:numId="6">
    <w:abstractNumId w:val="5"/>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tricia Mendonça">
    <w15:presenceInfo w15:providerId="Windows Live" w15:userId="b5b7ad971c025c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2A"/>
    <w:rsid w:val="00023458"/>
    <w:rsid w:val="000236E3"/>
    <w:rsid w:val="00073C34"/>
    <w:rsid w:val="000D3693"/>
    <w:rsid w:val="000D77E3"/>
    <w:rsid w:val="000E7768"/>
    <w:rsid w:val="001444C4"/>
    <w:rsid w:val="001D5D2E"/>
    <w:rsid w:val="00224D49"/>
    <w:rsid w:val="00256563"/>
    <w:rsid w:val="002658B9"/>
    <w:rsid w:val="00287B9D"/>
    <w:rsid w:val="0029090B"/>
    <w:rsid w:val="002D17FA"/>
    <w:rsid w:val="002D7380"/>
    <w:rsid w:val="002F2355"/>
    <w:rsid w:val="00302968"/>
    <w:rsid w:val="00331B8D"/>
    <w:rsid w:val="00354846"/>
    <w:rsid w:val="00395495"/>
    <w:rsid w:val="003D6796"/>
    <w:rsid w:val="003F5DEA"/>
    <w:rsid w:val="00503B94"/>
    <w:rsid w:val="00515128"/>
    <w:rsid w:val="00521583"/>
    <w:rsid w:val="00557B4D"/>
    <w:rsid w:val="00565429"/>
    <w:rsid w:val="005744F7"/>
    <w:rsid w:val="005B5D65"/>
    <w:rsid w:val="005F1673"/>
    <w:rsid w:val="0066650B"/>
    <w:rsid w:val="006C30CB"/>
    <w:rsid w:val="00702C06"/>
    <w:rsid w:val="0070522A"/>
    <w:rsid w:val="00711D42"/>
    <w:rsid w:val="0079069C"/>
    <w:rsid w:val="007C67CC"/>
    <w:rsid w:val="007F5FCA"/>
    <w:rsid w:val="008300D5"/>
    <w:rsid w:val="00860B83"/>
    <w:rsid w:val="008C271B"/>
    <w:rsid w:val="0091556F"/>
    <w:rsid w:val="00944B15"/>
    <w:rsid w:val="00990557"/>
    <w:rsid w:val="009C4310"/>
    <w:rsid w:val="00A020E7"/>
    <w:rsid w:val="00A1082A"/>
    <w:rsid w:val="00A6616C"/>
    <w:rsid w:val="00A7770E"/>
    <w:rsid w:val="00AA17C4"/>
    <w:rsid w:val="00AD154D"/>
    <w:rsid w:val="00AD41C9"/>
    <w:rsid w:val="00AD4870"/>
    <w:rsid w:val="00AE20CC"/>
    <w:rsid w:val="00B6224C"/>
    <w:rsid w:val="00B702D9"/>
    <w:rsid w:val="00BE13BA"/>
    <w:rsid w:val="00BF1E78"/>
    <w:rsid w:val="00C00FBE"/>
    <w:rsid w:val="00C01DB2"/>
    <w:rsid w:val="00C27C53"/>
    <w:rsid w:val="00C822E1"/>
    <w:rsid w:val="00D42F05"/>
    <w:rsid w:val="00D9549E"/>
    <w:rsid w:val="00DD40BE"/>
    <w:rsid w:val="00E427D5"/>
    <w:rsid w:val="00EA79EE"/>
    <w:rsid w:val="00EF4CBB"/>
    <w:rsid w:val="00F0702F"/>
    <w:rsid w:val="00FD1623"/>
    <w:rsid w:val="00FD2C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B918"/>
  <w15:chartTrackingRefBased/>
  <w15:docId w15:val="{B7F2C9FF-0EDB-DA42-90EE-D66B5AC8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0D77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DD40BE"/>
    <w:pPr>
      <w:spacing w:before="100" w:beforeAutospacing="1" w:after="100" w:afterAutospacing="1"/>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1082A"/>
    <w:pPr>
      <w:ind w:left="720"/>
      <w:contextualSpacing/>
    </w:pPr>
  </w:style>
  <w:style w:type="character" w:customStyle="1" w:styleId="Ttulo3Char">
    <w:name w:val="Título 3 Char"/>
    <w:basedOn w:val="Fontepargpadro"/>
    <w:link w:val="Ttulo3"/>
    <w:uiPriority w:val="9"/>
    <w:rsid w:val="00DD40B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DD40BE"/>
    <w:pPr>
      <w:spacing w:before="100" w:beforeAutospacing="1" w:after="100" w:afterAutospacing="1"/>
    </w:pPr>
    <w:rPr>
      <w:rFonts w:ascii="Times New Roman" w:eastAsia="Times New Roman" w:hAnsi="Times New Roman" w:cs="Times New Roman"/>
      <w:lang w:eastAsia="pt-BR"/>
    </w:rPr>
  </w:style>
  <w:style w:type="paragraph" w:styleId="Reviso">
    <w:name w:val="Revision"/>
    <w:hidden/>
    <w:uiPriority w:val="99"/>
    <w:semiHidden/>
    <w:rsid w:val="0091556F"/>
  </w:style>
  <w:style w:type="paragraph" w:styleId="Textodebalo">
    <w:name w:val="Balloon Text"/>
    <w:basedOn w:val="Normal"/>
    <w:link w:val="TextodebaloChar"/>
    <w:uiPriority w:val="99"/>
    <w:semiHidden/>
    <w:unhideWhenUsed/>
    <w:rsid w:val="001444C4"/>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1444C4"/>
    <w:rPr>
      <w:rFonts w:ascii="Times New Roman" w:hAnsi="Times New Roman" w:cs="Times New Roman"/>
      <w:sz w:val="18"/>
      <w:szCs w:val="18"/>
    </w:rPr>
  </w:style>
  <w:style w:type="character" w:customStyle="1" w:styleId="Ttulo2Char">
    <w:name w:val="Título 2 Char"/>
    <w:basedOn w:val="Fontepargpadro"/>
    <w:link w:val="Ttulo2"/>
    <w:uiPriority w:val="9"/>
    <w:semiHidden/>
    <w:rsid w:val="000D77E3"/>
    <w:rPr>
      <w:rFonts w:asciiTheme="majorHAnsi" w:eastAsiaTheme="majorEastAsia" w:hAnsiTheme="majorHAnsi" w:cstheme="majorBidi"/>
      <w:color w:val="2F5496" w:themeColor="accent1" w:themeShade="BF"/>
      <w:sz w:val="26"/>
      <w:szCs w:val="26"/>
    </w:rPr>
  </w:style>
  <w:style w:type="character" w:customStyle="1" w:styleId="hgkelc">
    <w:name w:val="hgkelc"/>
    <w:basedOn w:val="Fontepargpadro"/>
    <w:rsid w:val="000D77E3"/>
  </w:style>
  <w:style w:type="table" w:styleId="Tabelacomgrade">
    <w:name w:val="Table Grid"/>
    <w:basedOn w:val="Tabelanormal"/>
    <w:uiPriority w:val="39"/>
    <w:rsid w:val="00EF4C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2658B9"/>
    <w:pPr>
      <w:tabs>
        <w:tab w:val="center" w:pos="4252"/>
        <w:tab w:val="right" w:pos="8504"/>
      </w:tabs>
    </w:pPr>
  </w:style>
  <w:style w:type="character" w:customStyle="1" w:styleId="CabealhoChar">
    <w:name w:val="Cabeçalho Char"/>
    <w:basedOn w:val="Fontepargpadro"/>
    <w:link w:val="Cabealho"/>
    <w:uiPriority w:val="99"/>
    <w:rsid w:val="002658B9"/>
  </w:style>
  <w:style w:type="paragraph" w:styleId="Rodap">
    <w:name w:val="footer"/>
    <w:basedOn w:val="Normal"/>
    <w:link w:val="RodapChar"/>
    <w:uiPriority w:val="99"/>
    <w:unhideWhenUsed/>
    <w:rsid w:val="002658B9"/>
    <w:pPr>
      <w:tabs>
        <w:tab w:val="center" w:pos="4252"/>
        <w:tab w:val="right" w:pos="8504"/>
      </w:tabs>
    </w:pPr>
  </w:style>
  <w:style w:type="character" w:customStyle="1" w:styleId="RodapChar">
    <w:name w:val="Rodapé Char"/>
    <w:basedOn w:val="Fontepargpadro"/>
    <w:link w:val="Rodap"/>
    <w:uiPriority w:val="99"/>
    <w:rsid w:val="00265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89466">
      <w:bodyDiv w:val="1"/>
      <w:marLeft w:val="0"/>
      <w:marRight w:val="0"/>
      <w:marTop w:val="0"/>
      <w:marBottom w:val="0"/>
      <w:divBdr>
        <w:top w:val="none" w:sz="0" w:space="0" w:color="auto"/>
        <w:left w:val="none" w:sz="0" w:space="0" w:color="auto"/>
        <w:bottom w:val="none" w:sz="0" w:space="0" w:color="auto"/>
        <w:right w:val="none" w:sz="0" w:space="0" w:color="auto"/>
      </w:divBdr>
      <w:divsChild>
        <w:div w:id="1277518757">
          <w:marLeft w:val="0"/>
          <w:marRight w:val="0"/>
          <w:marTop w:val="0"/>
          <w:marBottom w:val="0"/>
          <w:divBdr>
            <w:top w:val="none" w:sz="0" w:space="0" w:color="auto"/>
            <w:left w:val="none" w:sz="0" w:space="0" w:color="auto"/>
            <w:bottom w:val="none" w:sz="0" w:space="0" w:color="auto"/>
            <w:right w:val="none" w:sz="0" w:space="0" w:color="auto"/>
          </w:divBdr>
          <w:divsChild>
            <w:div w:id="1714112612">
              <w:marLeft w:val="0"/>
              <w:marRight w:val="0"/>
              <w:marTop w:val="0"/>
              <w:marBottom w:val="0"/>
              <w:divBdr>
                <w:top w:val="none" w:sz="0" w:space="0" w:color="auto"/>
                <w:left w:val="none" w:sz="0" w:space="0" w:color="auto"/>
                <w:bottom w:val="none" w:sz="0" w:space="0" w:color="auto"/>
                <w:right w:val="none" w:sz="0" w:space="0" w:color="auto"/>
              </w:divBdr>
              <w:divsChild>
                <w:div w:id="120152487">
                  <w:marLeft w:val="0"/>
                  <w:marRight w:val="0"/>
                  <w:marTop w:val="0"/>
                  <w:marBottom w:val="0"/>
                  <w:divBdr>
                    <w:top w:val="none" w:sz="0" w:space="0" w:color="auto"/>
                    <w:left w:val="none" w:sz="0" w:space="0" w:color="auto"/>
                    <w:bottom w:val="none" w:sz="0" w:space="0" w:color="auto"/>
                    <w:right w:val="none" w:sz="0" w:space="0" w:color="auto"/>
                  </w:divBdr>
                  <w:divsChild>
                    <w:div w:id="2078819536">
                      <w:marLeft w:val="0"/>
                      <w:marRight w:val="0"/>
                      <w:marTop w:val="0"/>
                      <w:marBottom w:val="0"/>
                      <w:divBdr>
                        <w:top w:val="none" w:sz="0" w:space="0" w:color="auto"/>
                        <w:left w:val="none" w:sz="0" w:space="0" w:color="auto"/>
                        <w:bottom w:val="none" w:sz="0" w:space="0" w:color="auto"/>
                        <w:right w:val="none" w:sz="0" w:space="0" w:color="auto"/>
                      </w:divBdr>
                      <w:divsChild>
                        <w:div w:id="549418095">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829403210">
          <w:marLeft w:val="0"/>
          <w:marRight w:val="0"/>
          <w:marTop w:val="0"/>
          <w:marBottom w:val="0"/>
          <w:divBdr>
            <w:top w:val="none" w:sz="0" w:space="0" w:color="auto"/>
            <w:left w:val="none" w:sz="0" w:space="0" w:color="auto"/>
            <w:bottom w:val="none" w:sz="0" w:space="0" w:color="auto"/>
            <w:right w:val="none" w:sz="0" w:space="0" w:color="auto"/>
          </w:divBdr>
          <w:divsChild>
            <w:div w:id="1243758823">
              <w:marLeft w:val="0"/>
              <w:marRight w:val="0"/>
              <w:marTop w:val="0"/>
              <w:marBottom w:val="0"/>
              <w:divBdr>
                <w:top w:val="none" w:sz="0" w:space="0" w:color="auto"/>
                <w:left w:val="none" w:sz="0" w:space="0" w:color="auto"/>
                <w:bottom w:val="none" w:sz="0" w:space="0" w:color="auto"/>
                <w:right w:val="none" w:sz="0" w:space="0" w:color="auto"/>
              </w:divBdr>
              <w:divsChild>
                <w:div w:id="423258488">
                  <w:marLeft w:val="0"/>
                  <w:marRight w:val="0"/>
                  <w:marTop w:val="0"/>
                  <w:marBottom w:val="0"/>
                  <w:divBdr>
                    <w:top w:val="none" w:sz="0" w:space="0" w:color="auto"/>
                    <w:left w:val="none" w:sz="0" w:space="0" w:color="auto"/>
                    <w:bottom w:val="none" w:sz="0" w:space="0" w:color="auto"/>
                    <w:right w:val="none" w:sz="0" w:space="0" w:color="auto"/>
                  </w:divBdr>
                  <w:divsChild>
                    <w:div w:id="1050153942">
                      <w:marLeft w:val="0"/>
                      <w:marRight w:val="0"/>
                      <w:marTop w:val="0"/>
                      <w:marBottom w:val="0"/>
                      <w:divBdr>
                        <w:top w:val="none" w:sz="0" w:space="0" w:color="auto"/>
                        <w:left w:val="none" w:sz="0" w:space="0" w:color="auto"/>
                        <w:bottom w:val="none" w:sz="0" w:space="0" w:color="auto"/>
                        <w:right w:val="none" w:sz="0" w:space="0" w:color="auto"/>
                      </w:divBdr>
                      <w:divsChild>
                        <w:div w:id="553199977">
                          <w:marLeft w:val="0"/>
                          <w:marRight w:val="0"/>
                          <w:marTop w:val="0"/>
                          <w:marBottom w:val="0"/>
                          <w:divBdr>
                            <w:top w:val="none" w:sz="0" w:space="0" w:color="auto"/>
                            <w:left w:val="none" w:sz="0" w:space="0" w:color="auto"/>
                            <w:bottom w:val="none" w:sz="0" w:space="0" w:color="auto"/>
                            <w:right w:val="none" w:sz="0" w:space="0" w:color="auto"/>
                          </w:divBdr>
                          <w:divsChild>
                            <w:div w:id="1529222056">
                              <w:marLeft w:val="0"/>
                              <w:marRight w:val="0"/>
                              <w:marTop w:val="0"/>
                              <w:marBottom w:val="0"/>
                              <w:divBdr>
                                <w:top w:val="none" w:sz="0" w:space="0" w:color="auto"/>
                                <w:left w:val="none" w:sz="0" w:space="0" w:color="auto"/>
                                <w:bottom w:val="none" w:sz="0" w:space="0" w:color="auto"/>
                                <w:right w:val="none" w:sz="0" w:space="0" w:color="auto"/>
                              </w:divBdr>
                              <w:divsChild>
                                <w:div w:id="1866214619">
                                  <w:marLeft w:val="0"/>
                                  <w:marRight w:val="0"/>
                                  <w:marTop w:val="0"/>
                                  <w:marBottom w:val="0"/>
                                  <w:divBdr>
                                    <w:top w:val="none" w:sz="0" w:space="0" w:color="auto"/>
                                    <w:left w:val="none" w:sz="0" w:space="0" w:color="auto"/>
                                    <w:bottom w:val="none" w:sz="0" w:space="0" w:color="auto"/>
                                    <w:right w:val="none" w:sz="0" w:space="0" w:color="auto"/>
                                  </w:divBdr>
                                  <w:divsChild>
                                    <w:div w:id="398597225">
                                      <w:marLeft w:val="0"/>
                                      <w:marRight w:val="0"/>
                                      <w:marTop w:val="0"/>
                                      <w:marBottom w:val="0"/>
                                      <w:divBdr>
                                        <w:top w:val="none" w:sz="0" w:space="0" w:color="auto"/>
                                        <w:left w:val="none" w:sz="0" w:space="0" w:color="auto"/>
                                        <w:bottom w:val="none" w:sz="0" w:space="0" w:color="auto"/>
                                        <w:right w:val="none" w:sz="0" w:space="0" w:color="auto"/>
                                      </w:divBdr>
                                      <w:divsChild>
                                        <w:div w:id="682633139">
                                          <w:marLeft w:val="0"/>
                                          <w:marRight w:val="0"/>
                                          <w:marTop w:val="0"/>
                                          <w:marBottom w:val="0"/>
                                          <w:divBdr>
                                            <w:top w:val="none" w:sz="0" w:space="0" w:color="auto"/>
                                            <w:left w:val="none" w:sz="0" w:space="0" w:color="auto"/>
                                            <w:bottom w:val="none" w:sz="0" w:space="0" w:color="auto"/>
                                            <w:right w:val="none" w:sz="0" w:space="0" w:color="auto"/>
                                          </w:divBdr>
                                          <w:divsChild>
                                            <w:div w:id="608702636">
                                              <w:marLeft w:val="0"/>
                                              <w:marRight w:val="0"/>
                                              <w:marTop w:val="0"/>
                                              <w:marBottom w:val="0"/>
                                              <w:divBdr>
                                                <w:top w:val="none" w:sz="0" w:space="0" w:color="auto"/>
                                                <w:left w:val="none" w:sz="0" w:space="0" w:color="auto"/>
                                                <w:bottom w:val="none" w:sz="0" w:space="0" w:color="auto"/>
                                                <w:right w:val="none" w:sz="0" w:space="0" w:color="auto"/>
                                              </w:divBdr>
                                              <w:divsChild>
                                                <w:div w:id="1163160821">
                                                  <w:marLeft w:val="0"/>
                                                  <w:marRight w:val="0"/>
                                                  <w:marTop w:val="0"/>
                                                  <w:marBottom w:val="0"/>
                                                  <w:divBdr>
                                                    <w:top w:val="none" w:sz="0" w:space="0" w:color="auto"/>
                                                    <w:left w:val="none" w:sz="0" w:space="0" w:color="auto"/>
                                                    <w:bottom w:val="none" w:sz="0" w:space="0" w:color="auto"/>
                                                    <w:right w:val="none" w:sz="0" w:space="0" w:color="auto"/>
                                                  </w:divBdr>
                                                  <w:divsChild>
                                                    <w:div w:id="620262733">
                                                      <w:marLeft w:val="0"/>
                                                      <w:marRight w:val="0"/>
                                                      <w:marTop w:val="0"/>
                                                      <w:marBottom w:val="0"/>
                                                      <w:divBdr>
                                                        <w:top w:val="none" w:sz="0" w:space="0" w:color="auto"/>
                                                        <w:left w:val="none" w:sz="0" w:space="0" w:color="auto"/>
                                                        <w:bottom w:val="none" w:sz="0" w:space="0" w:color="auto"/>
                                                        <w:right w:val="none" w:sz="0" w:space="0" w:color="auto"/>
                                                      </w:divBdr>
                                                      <w:divsChild>
                                                        <w:div w:id="1048190202">
                                                          <w:marLeft w:val="0"/>
                                                          <w:marRight w:val="0"/>
                                                          <w:marTop w:val="0"/>
                                                          <w:marBottom w:val="0"/>
                                                          <w:divBdr>
                                                            <w:top w:val="none" w:sz="0" w:space="0" w:color="auto"/>
                                                            <w:left w:val="none" w:sz="0" w:space="0" w:color="auto"/>
                                                            <w:bottom w:val="none" w:sz="0" w:space="0" w:color="auto"/>
                                                            <w:right w:val="none" w:sz="0" w:space="0" w:color="auto"/>
                                                          </w:divBdr>
                                                          <w:divsChild>
                                                            <w:div w:id="1640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332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2242</Words>
  <Characters>12112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Mendonça</dc:creator>
  <cp:keywords/>
  <dc:description/>
  <cp:lastModifiedBy>Patricia Mendonça</cp:lastModifiedBy>
  <cp:revision>4</cp:revision>
  <cp:lastPrinted>2023-04-07T00:38:00Z</cp:lastPrinted>
  <dcterms:created xsi:type="dcterms:W3CDTF">2023-04-10T14:33:00Z</dcterms:created>
  <dcterms:modified xsi:type="dcterms:W3CDTF">2023-04-14T01:31:00Z</dcterms:modified>
</cp:coreProperties>
</file>